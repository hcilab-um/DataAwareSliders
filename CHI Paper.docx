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B3F1F" w:rsidRDefault="006A6E3F" w:rsidP="00A631A3">
      <w:pPr>
        <w:pStyle w:val="Title"/>
        <w:spacing w:before="0" w:beforeAutospacing="0" w:after="180"/>
      </w:pPr>
      <w:r>
        <w:t>Density</w:t>
      </w:r>
      <w:r w:rsidR="00301549">
        <w:t>-</w:t>
      </w:r>
      <w:r w:rsidR="005D4910">
        <w:t>Aware Selection Tools</w:t>
      </w:r>
    </w:p>
    <w:tbl>
      <w:tblPr>
        <w:tblW w:w="10080" w:type="dxa"/>
        <w:jc w:val="center"/>
        <w:tblLayout w:type="fixed"/>
        <w:tblLook w:val="0000" w:firstRow="0" w:lastRow="0" w:firstColumn="0" w:lastColumn="0" w:noHBand="0" w:noVBand="0"/>
      </w:tblPr>
      <w:tblGrid>
        <w:gridCol w:w="3360"/>
        <w:gridCol w:w="3360"/>
        <w:gridCol w:w="3360"/>
      </w:tblGrid>
      <w:tr w:rsidR="007031CC">
        <w:trPr>
          <w:jc w:val="center"/>
        </w:trPr>
        <w:tc>
          <w:tcPr>
            <w:tcW w:w="5148" w:type="dxa"/>
            <w:tcBorders>
              <w:top w:val="nil"/>
              <w:left w:val="nil"/>
              <w:bottom w:val="nil"/>
              <w:right w:val="nil"/>
            </w:tcBorders>
          </w:tcPr>
          <w:p w:rsidR="007031CC" w:rsidRPr="00D62A4A" w:rsidRDefault="00142E7D">
            <w:pPr>
              <w:pStyle w:val="Author"/>
            </w:pPr>
            <w:proofErr w:type="spellStart"/>
            <w:r>
              <w:t>Paymahn</w:t>
            </w:r>
            <w:proofErr w:type="spellEnd"/>
            <w:r>
              <w:t xml:space="preserve"> </w:t>
            </w:r>
            <w:proofErr w:type="spellStart"/>
            <w:r>
              <w:t>Moghadasian</w:t>
            </w:r>
            <w:proofErr w:type="spellEnd"/>
          </w:p>
          <w:p w:rsidR="007031CC" w:rsidRPr="00D62A4A" w:rsidRDefault="00142E7D">
            <w:pPr>
              <w:pStyle w:val="Affiliation"/>
            </w:pPr>
            <w:r>
              <w:t>University of Manitoba</w:t>
            </w:r>
          </w:p>
          <w:p w:rsidR="007031CC" w:rsidRPr="00D62A4A" w:rsidRDefault="005D4910">
            <w:pPr>
              <w:pStyle w:val="Affiliation"/>
            </w:pPr>
            <w:r>
              <w:t>66 Chancellors Cir</w:t>
            </w:r>
          </w:p>
          <w:p w:rsidR="007031CC" w:rsidRPr="00D62A4A" w:rsidRDefault="006438D3">
            <w:pPr>
              <w:pStyle w:val="Affiliation"/>
            </w:pPr>
            <w:r>
              <w:t>umpaymah@cs.umanitoba.ca</w:t>
            </w:r>
          </w:p>
          <w:p w:rsidR="007031CC" w:rsidRPr="00D62A4A" w:rsidRDefault="005D4910">
            <w:pPr>
              <w:pStyle w:val="Affiliation"/>
            </w:pPr>
            <w:r>
              <w:t>?</w:t>
            </w:r>
          </w:p>
        </w:tc>
        <w:tc>
          <w:tcPr>
            <w:tcW w:w="5148" w:type="dxa"/>
            <w:tcBorders>
              <w:top w:val="nil"/>
              <w:left w:val="nil"/>
              <w:bottom w:val="nil"/>
              <w:right w:val="nil"/>
            </w:tcBorders>
          </w:tcPr>
          <w:p w:rsidR="007031CC" w:rsidRPr="00D62A4A" w:rsidRDefault="005D4910" w:rsidP="007031CC">
            <w:pPr>
              <w:pStyle w:val="Author"/>
            </w:pPr>
            <w:proofErr w:type="spellStart"/>
            <w:r>
              <w:t>Pourang</w:t>
            </w:r>
            <w:proofErr w:type="spellEnd"/>
            <w:r>
              <w:t xml:space="preserve"> </w:t>
            </w:r>
            <w:proofErr w:type="spellStart"/>
            <w:r>
              <w:t>Irani</w:t>
            </w:r>
            <w:proofErr w:type="spellEnd"/>
          </w:p>
          <w:p w:rsidR="007031CC" w:rsidRPr="00D62A4A" w:rsidRDefault="005D4910" w:rsidP="007031CC">
            <w:pPr>
              <w:pStyle w:val="Affiliation"/>
            </w:pPr>
            <w:r>
              <w:t>University of Manitoba</w:t>
            </w:r>
          </w:p>
          <w:p w:rsidR="007031CC" w:rsidRPr="00D62A4A" w:rsidRDefault="005D4910" w:rsidP="007031CC">
            <w:pPr>
              <w:pStyle w:val="Affiliation"/>
            </w:pPr>
            <w:r>
              <w:t>66 Chancellors Cir</w:t>
            </w:r>
          </w:p>
          <w:p w:rsidR="007031CC" w:rsidRPr="00D62A4A" w:rsidRDefault="005D4910" w:rsidP="007031CC">
            <w:pPr>
              <w:pStyle w:val="Affiliation"/>
            </w:pPr>
            <w:r>
              <w:t>irani@cs.umanitoba.ca</w:t>
            </w:r>
          </w:p>
          <w:p w:rsidR="007031CC" w:rsidRPr="00D62A4A" w:rsidRDefault="005D4910" w:rsidP="007031CC">
            <w:pPr>
              <w:pStyle w:val="Affiliation"/>
            </w:pPr>
            <w:r>
              <w:t>?</w:t>
            </w:r>
          </w:p>
        </w:tc>
        <w:tc>
          <w:tcPr>
            <w:tcW w:w="5148" w:type="dxa"/>
            <w:tcBorders>
              <w:top w:val="nil"/>
              <w:left w:val="nil"/>
              <w:bottom w:val="nil"/>
              <w:right w:val="nil"/>
            </w:tcBorders>
          </w:tcPr>
          <w:p w:rsidR="007031CC" w:rsidRPr="00D62A4A" w:rsidRDefault="005D4910" w:rsidP="007031CC">
            <w:pPr>
              <w:pStyle w:val="Author"/>
            </w:pPr>
            <w:proofErr w:type="spellStart"/>
            <w:r>
              <w:t>Niklas</w:t>
            </w:r>
            <w:proofErr w:type="spellEnd"/>
            <w:r>
              <w:t xml:space="preserve"> </w:t>
            </w:r>
            <w:proofErr w:type="spellStart"/>
            <w:r>
              <w:t>Elmqvist</w:t>
            </w:r>
            <w:proofErr w:type="spellEnd"/>
          </w:p>
          <w:p w:rsidR="007031CC" w:rsidRPr="00D62A4A" w:rsidRDefault="005D4910" w:rsidP="007031CC">
            <w:pPr>
              <w:pStyle w:val="Affiliation"/>
            </w:pPr>
            <w:r>
              <w:t>Purdue University</w:t>
            </w:r>
          </w:p>
          <w:p w:rsidR="007031CC" w:rsidRPr="00D62A4A" w:rsidRDefault="005D4910" w:rsidP="007031CC">
            <w:pPr>
              <w:pStyle w:val="Affiliation"/>
            </w:pPr>
            <w:r>
              <w:t>?</w:t>
            </w:r>
          </w:p>
          <w:p w:rsidR="007031CC" w:rsidRPr="00D62A4A" w:rsidRDefault="005D4910" w:rsidP="007031CC">
            <w:pPr>
              <w:pStyle w:val="Affiliation"/>
            </w:pPr>
            <w:r>
              <w:t>elm@purdue.edu</w:t>
            </w:r>
          </w:p>
          <w:p w:rsidR="007031CC" w:rsidRPr="007031CC" w:rsidRDefault="005D4910" w:rsidP="007031CC">
            <w:pPr>
              <w:pStyle w:val="Author"/>
              <w:rPr>
                <w:b w:val="0"/>
              </w:rPr>
            </w:pPr>
            <w:r>
              <w:rPr>
                <w:b w:val="0"/>
              </w:rPr>
              <w:t>?</w:t>
            </w:r>
          </w:p>
        </w:tc>
      </w:tr>
    </w:tbl>
    <w:p w:rsidR="006B3F1F" w:rsidRDefault="006B3F1F">
      <w:pPr>
        <w:pStyle w:val="Author"/>
        <w:rPr>
          <w:sz w:val="20"/>
        </w:rPr>
      </w:pPr>
    </w:p>
    <w:p w:rsidR="006B3F1F" w:rsidRDefault="006B3F1F">
      <w:pPr>
        <w:pStyle w:val="Author"/>
        <w:rPr>
          <w:sz w:val="20"/>
        </w:rPr>
        <w:sectPr w:rsidR="006B3F1F" w:rsidSect="00DE1746">
          <w:footerReference w:type="default" r:id="rId9"/>
          <w:pgSz w:w="12240" w:h="15840" w:code="1"/>
          <w:pgMar w:top="1224" w:right="1080" w:bottom="1440" w:left="1080" w:header="720" w:footer="720" w:gutter="0"/>
          <w:cols w:space="720"/>
          <w:docGrid w:linePitch="360"/>
        </w:sectPr>
      </w:pPr>
    </w:p>
    <w:p w:rsidR="006B3F1F" w:rsidRDefault="00CC02D3">
      <w:pPr>
        <w:pStyle w:val="Heading1"/>
        <w:spacing w:before="0"/>
      </w:pPr>
      <w:r>
        <w:rPr>
          <w:noProof/>
          <w:lang w:val="en-CA" w:eastAsia="en-CA"/>
        </w:rPr>
        <w:lastRenderedPageBreak/>
        <mc:AlternateContent>
          <mc:Choice Requires="wps">
            <w:drawing>
              <wp:anchor distT="0" distB="0" distL="114300" distR="114300" simplePos="0" relativeHeight="251652608" behindDoc="0" locked="1" layoutInCell="1" allowOverlap="0">
                <wp:simplePos x="0" y="0"/>
                <wp:positionH relativeFrom="margin">
                  <wp:posOffset>0</wp:posOffset>
                </wp:positionH>
                <wp:positionV relativeFrom="margin">
                  <wp:posOffset>7315200</wp:posOffset>
                </wp:positionV>
                <wp:extent cx="3044825" cy="1257300"/>
                <wp:effectExtent l="0" t="0" r="0" b="0"/>
                <wp:wrapSquare wrapText="bothSides"/>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4825" cy="125730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01986" w:rsidRDefault="00F01986" w:rsidP="00F01986">
                            <w:pPr>
                              <w:pStyle w:val="Copyright"/>
                            </w:pPr>
                          </w:p>
                          <w:p w:rsidR="0090145C" w:rsidRDefault="0090145C"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w:t>
                            </w:r>
                            <w:proofErr w:type="gramStart"/>
                            <w:r>
                              <w:rPr>
                                <w:rFonts w:ascii="TimesNewRomanPSMT" w:hAnsi="TimesNewRomanPSMT" w:cs="TimesNewRomanPSMT"/>
                                <w:sz w:val="16"/>
                                <w:szCs w:val="16"/>
                              </w:rPr>
                              <w:t>that copies</w:t>
                            </w:r>
                            <w:proofErr w:type="gramEnd"/>
                          </w:p>
                          <w:p w:rsidR="0090145C" w:rsidRDefault="0090145C" w:rsidP="0090145C">
                            <w:pPr>
                              <w:autoSpaceDE w:val="0"/>
                              <w:autoSpaceDN w:val="0"/>
                              <w:adjustRightInd w:val="0"/>
                              <w:spacing w:after="0"/>
                              <w:rPr>
                                <w:rFonts w:ascii="TimesNewRomanPSMT" w:hAnsi="TimesNewRomanPSMT" w:cs="TimesNewRomanPSMT"/>
                                <w:sz w:val="16"/>
                                <w:szCs w:val="16"/>
                              </w:rPr>
                            </w:pPr>
                            <w:proofErr w:type="gramStart"/>
                            <w:r>
                              <w:rPr>
                                <w:rFonts w:ascii="TimesNewRomanPSMT" w:hAnsi="TimesNewRomanPSMT" w:cs="TimesNewRomanPSMT"/>
                                <w:sz w:val="16"/>
                                <w:szCs w:val="16"/>
                              </w:rPr>
                              <w:t>bear</w:t>
                            </w:r>
                            <w:proofErr w:type="gramEnd"/>
                            <w:r>
                              <w:rPr>
                                <w:rFonts w:ascii="TimesNewRomanPSMT" w:hAnsi="TimesNewRomanPSMT" w:cs="TimesNewRomanPSMT"/>
                                <w:sz w:val="16"/>
                                <w:szCs w:val="16"/>
                              </w:rPr>
                              <w:t xml:space="preserve"> this notice and the full citation on the first page. To copy otherwise, or republish, to post on servers or to redistribute to lists, requires prior specific permission and/or a fee.</w:t>
                            </w:r>
                          </w:p>
                          <w:p w:rsidR="0090145C" w:rsidRDefault="0090145C" w:rsidP="0090145C">
                            <w:pPr>
                              <w:autoSpaceDE w:val="0"/>
                              <w:autoSpaceDN w:val="0"/>
                              <w:adjustRightInd w:val="0"/>
                              <w:spacing w:after="0"/>
                              <w:jc w:val="left"/>
                              <w:rPr>
                                <w:rFonts w:ascii="TimesNewRomanPSMT" w:hAnsi="TimesNewRomanPSMT" w:cs="TimesNewRomanPSMT"/>
                                <w:sz w:val="16"/>
                                <w:szCs w:val="16"/>
                              </w:rPr>
                            </w:pPr>
                            <w:proofErr w:type="gramStart"/>
                            <w:r>
                              <w:rPr>
                                <w:rFonts w:ascii="TimesNewRomanPS-ItalicMT" w:hAnsi="TimesNewRomanPS-ItalicMT" w:cs="TimesNewRomanPS-ItalicMT"/>
                                <w:i/>
                                <w:iCs/>
                                <w:sz w:val="16"/>
                                <w:szCs w:val="16"/>
                              </w:rPr>
                              <w:t xml:space="preserve">CHI’12, </w:t>
                            </w:r>
                            <w:r>
                              <w:rPr>
                                <w:rFonts w:ascii="TimesNewRomanPSMT" w:hAnsi="TimesNewRomanPSMT" w:cs="TimesNewRomanPSMT"/>
                                <w:sz w:val="16"/>
                                <w:szCs w:val="16"/>
                              </w:rPr>
                              <w:t>May 5–10, 2012, Austin, Texas, USA.</w:t>
                            </w:r>
                            <w:proofErr w:type="gramEnd"/>
                          </w:p>
                          <w:p w:rsidR="006B3F1F" w:rsidRPr="007078B9" w:rsidRDefault="0090145C" w:rsidP="0090145C">
                            <w:pPr>
                              <w:pStyle w:val="Copyright"/>
                            </w:pPr>
                            <w:proofErr w:type="gramStart"/>
                            <w:r>
                              <w:rPr>
                                <w:rFonts w:ascii="TimesNewRomanPSMT" w:hAnsi="TimesNewRomanPSMT" w:cs="TimesNewRomanPSMT"/>
                                <w:szCs w:val="16"/>
                              </w:rPr>
                              <w:t>Copyright 2012 ACM 978-1-4503-1015-4/12/05...$10.00.</w:t>
                            </w:r>
                            <w:proofErr w:type="gramEnd"/>
                          </w:p>
                        </w:txbxContent>
                      </wps:txbx>
                      <wps:bodyPr rot="0" vert="horz" wrap="square" lIns="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left:0;text-align:left;margin-left:0;margin-top:8in;width:239.75pt;height:99pt;z-index:25165260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" o:allowoverlap="f" stroked="f">
                <v:textbox inset="0,,0">
                  <w:txbxContent>
                    <w:p w:rsidR="00F01986" w:rsidRDefault="00F01986" w:rsidP="00F01986">
                      <w:pPr>
                        <w:pStyle w:val="Copyright"/>
                      </w:pPr>
                    </w:p>
                    <w:p w:rsidR="0090145C" w:rsidRDefault="0090145C" w:rsidP="0090145C">
                      <w:pPr>
                        <w:autoSpaceDE w:val="0"/>
                        <w:autoSpaceDN w:val="0"/>
                        <w:adjustRightInd w:val="0"/>
                        <w:spacing w:after="0"/>
                        <w:rPr>
                          <w:rFonts w:ascii="TimesNewRomanPSMT" w:hAnsi="TimesNewRomanPSMT" w:cs="TimesNewRomanPSMT"/>
                          <w:sz w:val="16"/>
                          <w:szCs w:val="16"/>
                        </w:rPr>
                      </w:pPr>
                      <w:r>
                        <w:rPr>
                          <w:rFonts w:ascii="TimesNewRomanPSMT" w:hAnsi="TimesNewRomanPSMT" w:cs="TimesNewRomanPSMT"/>
                          <w:sz w:val="16"/>
                          <w:szCs w:val="16"/>
                        </w:rPr>
                        <w:t xml:space="preserve">Permission to make digital or hard copies of all or part of this work for personal or classroom use is granted without fee provided that copies are not made or distributed for profit or commercial advantage and </w:t>
                      </w:r>
                      <w:proofErr w:type="gramStart"/>
                      <w:r>
                        <w:rPr>
                          <w:rFonts w:ascii="TimesNewRomanPSMT" w:hAnsi="TimesNewRomanPSMT" w:cs="TimesNewRomanPSMT"/>
                          <w:sz w:val="16"/>
                          <w:szCs w:val="16"/>
                        </w:rPr>
                        <w:t>that copies</w:t>
                      </w:r>
                      <w:proofErr w:type="gramEnd"/>
                    </w:p>
                    <w:p w:rsidR="0090145C" w:rsidRDefault="0090145C" w:rsidP="0090145C">
                      <w:pPr>
                        <w:autoSpaceDE w:val="0"/>
                        <w:autoSpaceDN w:val="0"/>
                        <w:adjustRightInd w:val="0"/>
                        <w:spacing w:after="0"/>
                        <w:rPr>
                          <w:rFonts w:ascii="TimesNewRomanPSMT" w:hAnsi="TimesNewRomanPSMT" w:cs="TimesNewRomanPSMT"/>
                          <w:sz w:val="16"/>
                          <w:szCs w:val="16"/>
                        </w:rPr>
                      </w:pPr>
                      <w:proofErr w:type="gramStart"/>
                      <w:r>
                        <w:rPr>
                          <w:rFonts w:ascii="TimesNewRomanPSMT" w:hAnsi="TimesNewRomanPSMT" w:cs="TimesNewRomanPSMT"/>
                          <w:sz w:val="16"/>
                          <w:szCs w:val="16"/>
                        </w:rPr>
                        <w:t>bear</w:t>
                      </w:r>
                      <w:proofErr w:type="gramEnd"/>
                      <w:r>
                        <w:rPr>
                          <w:rFonts w:ascii="TimesNewRomanPSMT" w:hAnsi="TimesNewRomanPSMT" w:cs="TimesNewRomanPSMT"/>
                          <w:sz w:val="16"/>
                          <w:szCs w:val="16"/>
                        </w:rPr>
                        <w:t xml:space="preserve"> this notice and the full citation on the first page. To copy otherwise, or republish, to post on servers or to redistribute to lists, requires prior specific permission and/or a fee.</w:t>
                      </w:r>
                    </w:p>
                    <w:p w:rsidR="0090145C" w:rsidRDefault="0090145C" w:rsidP="0090145C">
                      <w:pPr>
                        <w:autoSpaceDE w:val="0"/>
                        <w:autoSpaceDN w:val="0"/>
                        <w:adjustRightInd w:val="0"/>
                        <w:spacing w:after="0"/>
                        <w:jc w:val="left"/>
                        <w:rPr>
                          <w:rFonts w:ascii="TimesNewRomanPSMT" w:hAnsi="TimesNewRomanPSMT" w:cs="TimesNewRomanPSMT"/>
                          <w:sz w:val="16"/>
                          <w:szCs w:val="16"/>
                        </w:rPr>
                      </w:pPr>
                      <w:proofErr w:type="gramStart"/>
                      <w:r>
                        <w:rPr>
                          <w:rFonts w:ascii="TimesNewRomanPS-ItalicMT" w:hAnsi="TimesNewRomanPS-ItalicMT" w:cs="TimesNewRomanPS-ItalicMT"/>
                          <w:i/>
                          <w:iCs/>
                          <w:sz w:val="16"/>
                          <w:szCs w:val="16"/>
                        </w:rPr>
                        <w:t xml:space="preserve">CHI’12, </w:t>
                      </w:r>
                      <w:r>
                        <w:rPr>
                          <w:rFonts w:ascii="TimesNewRomanPSMT" w:hAnsi="TimesNewRomanPSMT" w:cs="TimesNewRomanPSMT"/>
                          <w:sz w:val="16"/>
                          <w:szCs w:val="16"/>
                        </w:rPr>
                        <w:t>May 5–10, 2012, Austin, Texas, USA.</w:t>
                      </w:r>
                      <w:proofErr w:type="gramEnd"/>
                    </w:p>
                    <w:p w:rsidR="006B3F1F" w:rsidRPr="007078B9" w:rsidRDefault="0090145C" w:rsidP="0090145C">
                      <w:pPr>
                        <w:pStyle w:val="Copyright"/>
                      </w:pPr>
                      <w:proofErr w:type="gramStart"/>
                      <w:r>
                        <w:rPr>
                          <w:rFonts w:ascii="TimesNewRomanPSMT" w:hAnsi="TimesNewRomanPSMT" w:cs="TimesNewRomanPSMT"/>
                          <w:szCs w:val="16"/>
                        </w:rPr>
                        <w:t>Copyright 2012 ACM 978-1-4503-1015-4/12/05...$10.00.</w:t>
                      </w:r>
                      <w:proofErr w:type="gramEnd"/>
                    </w:p>
                  </w:txbxContent>
                </v:textbox>
                <w10:wrap type="square" anchorx="margin" anchory="margin"/>
                <w10:anchorlock/>
              </v:shape>
            </w:pict>
          </mc:Fallback>
        </mc:AlternateContent>
      </w:r>
      <w:r w:rsidR="006B3F1F">
        <w:t>ABSTRACT</w:t>
      </w:r>
    </w:p>
    <w:p w:rsidR="006438D3" w:rsidRDefault="006438D3" w:rsidP="006438D3">
      <w:r w:rsidRPr="006438D3">
        <w:t xml:space="preserve">In this paper we present selection tools that utilize pre-existing knowledge of the distribution of the underlying data to ease browsing and selection.  These new data-aware selection tools include a slider, a range slider, and an improved lasso selection method.  Standard models of these tools suffer from two common problems: </w:t>
      </w:r>
      <w:r w:rsidR="008F183B" w:rsidRPr="006438D3">
        <w:t xml:space="preserve">poor </w:t>
      </w:r>
      <w:proofErr w:type="spellStart"/>
      <w:r w:rsidR="008F183B" w:rsidRPr="006438D3">
        <w:t>subpixel</w:t>
      </w:r>
      <w:proofErr w:type="spellEnd"/>
      <w:r w:rsidR="008F183B" w:rsidRPr="006438D3">
        <w:t xml:space="preserve"> data querying, and </w:t>
      </w:r>
      <w:r w:rsidRPr="006438D3">
        <w:t xml:space="preserve">uniform visual representation of non-uniform data.  We provide </w:t>
      </w:r>
      <w:r w:rsidR="006A6E3F">
        <w:t>density</w:t>
      </w:r>
      <w:r w:rsidRPr="006438D3">
        <w:t xml:space="preserve">-aware interactions to give users more efficient </w:t>
      </w:r>
      <w:proofErr w:type="spellStart"/>
      <w:r w:rsidRPr="006438D3">
        <w:t>subpixel</w:t>
      </w:r>
      <w:proofErr w:type="spellEnd"/>
      <w:r w:rsidRPr="006438D3">
        <w:t xml:space="preserve"> data querying</w:t>
      </w:r>
      <w:r w:rsidR="009E55D1" w:rsidRPr="009E55D1">
        <w:t xml:space="preserve"> </w:t>
      </w:r>
      <w:r w:rsidR="009E55D1" w:rsidRPr="006438D3">
        <w:t xml:space="preserve">and use embedded </w:t>
      </w:r>
      <w:proofErr w:type="spellStart"/>
      <w:r w:rsidR="009E55D1" w:rsidRPr="006438D3">
        <w:t>visualisations</w:t>
      </w:r>
      <w:proofErr w:type="spellEnd"/>
      <w:r w:rsidR="009E55D1" w:rsidRPr="006438D3">
        <w:t xml:space="preserve"> to better represent the data encoded by the tools</w:t>
      </w:r>
      <w:r w:rsidRPr="006438D3">
        <w:t xml:space="preserve">.  Through several controlled user studies, we find that our proposed </w:t>
      </w:r>
      <w:r w:rsidR="006A6E3F">
        <w:t>density</w:t>
      </w:r>
      <w:r w:rsidRPr="006438D3">
        <w:t xml:space="preserve">-aware slider outperforms standard </w:t>
      </w:r>
      <w:proofErr w:type="spellStart"/>
      <w:r w:rsidRPr="006438D3">
        <w:t>alphasliders</w:t>
      </w:r>
      <w:proofErr w:type="spellEnd"/>
      <w:r w:rsidRPr="006438D3">
        <w:t xml:space="preserve"> and default </w:t>
      </w:r>
      <w:proofErr w:type="spellStart"/>
      <w:r w:rsidRPr="006438D3">
        <w:t>trackbars</w:t>
      </w:r>
      <w:proofErr w:type="spellEnd"/>
      <w:r w:rsidRPr="006438D3">
        <w:t xml:space="preserve">.  We also find that a </w:t>
      </w:r>
      <w:r w:rsidR="006A6E3F">
        <w:t>density</w:t>
      </w:r>
      <w:r w:rsidRPr="006438D3">
        <w:t>-aware range slider and lasso selection outperform current state-of-the-art methods.</w:t>
      </w:r>
    </w:p>
    <w:p w:rsidR="006B3F1F" w:rsidRDefault="006B3F1F">
      <w:pPr>
        <w:pStyle w:val="Heading2"/>
      </w:pPr>
      <w:r>
        <w:t>Author Keywords</w:t>
      </w:r>
    </w:p>
    <w:p w:rsidR="006B3F1F" w:rsidRDefault="000F145F" w:rsidP="00E65B32">
      <w:pPr>
        <w:jc w:val="left"/>
      </w:pPr>
      <w:r>
        <w:t>Dynamic query, information visualization, slider, data selection, Alphasli</w:t>
      </w:r>
      <w:r w:rsidR="00BD030C">
        <w:t>der, lasso</w:t>
      </w:r>
      <w:r w:rsidR="00F85DD5">
        <w:t>, range slider</w:t>
      </w:r>
    </w:p>
    <w:p w:rsidR="006B3F1F" w:rsidRDefault="006B3F1F" w:rsidP="00E65B32">
      <w:pPr>
        <w:pStyle w:val="Heading2"/>
        <w:spacing w:before="0"/>
        <w:jc w:val="left"/>
      </w:pPr>
      <w:r>
        <w:t>ACM Classification Keywords</w:t>
      </w:r>
    </w:p>
    <w:p w:rsidR="00A530DA" w:rsidRPr="00A530DA" w:rsidRDefault="00A530DA" w:rsidP="00A530DA">
      <w:pPr>
        <w:rPr>
          <w:color w:val="FF0000"/>
        </w:rPr>
      </w:pPr>
      <w:r>
        <w:rPr>
          <w:color w:val="FF0000"/>
        </w:rPr>
        <w:t>Need help with this</w:t>
      </w:r>
    </w:p>
    <w:p w:rsidR="00A6678D" w:rsidRDefault="00A6678D" w:rsidP="00E65B32">
      <w:pPr>
        <w:pStyle w:val="Heading2"/>
        <w:spacing w:before="0"/>
        <w:jc w:val="left"/>
      </w:pPr>
      <w:r>
        <w:t>General Terms</w:t>
      </w:r>
    </w:p>
    <w:p w:rsidR="00A530DA" w:rsidRPr="00A530DA" w:rsidRDefault="00A530DA" w:rsidP="00A530DA">
      <w:pPr>
        <w:rPr>
          <w:color w:val="FF0000"/>
        </w:rPr>
      </w:pPr>
      <w:r>
        <w:rPr>
          <w:color w:val="FF0000"/>
        </w:rPr>
        <w:t>Need help with this</w:t>
      </w:r>
    </w:p>
    <w:p w:rsidR="00A6678D" w:rsidRDefault="00A6678D" w:rsidP="00A6678D">
      <w:pPr>
        <w:pStyle w:val="Heading1"/>
      </w:pPr>
      <w:r>
        <w:t>INTRODUCTION</w:t>
      </w:r>
    </w:p>
    <w:p w:rsidR="00057C63" w:rsidRDefault="00002B39" w:rsidP="005D4910">
      <w:r>
        <w:t>Dynamic queries provide easy to use, powerful and efficient</w:t>
      </w:r>
      <w:r w:rsidR="00F64B04">
        <w:t xml:space="preserve"> tools and </w:t>
      </w:r>
      <w:r>
        <w:t>interfaces which allow users to rapidly and reversibly query data</w:t>
      </w:r>
      <w:r w:rsidR="00BD030C">
        <w:t xml:space="preserve"> and uncover trends in the data being explored</w:t>
      </w:r>
      <w:sdt>
        <w:sdtPr>
          <w:id w:val="1599061321"/>
          <w:citation/>
        </w:sdtPr>
        <w:sdtEndPr/>
        <w:sdtContent>
          <w:r>
            <w:fldChar w:fldCharType="begin"/>
          </w:r>
          <w:r w:rsidR="000B2768">
            <w:rPr>
              <w:lang w:val="en-CA"/>
            </w:rPr>
            <w:instrText xml:space="preserve">CITATION BSh96 \l 4105 </w:instrText>
          </w:r>
          <w:r>
            <w:fldChar w:fldCharType="separate"/>
          </w:r>
          <w:r w:rsidR="00BD030C">
            <w:rPr>
              <w:noProof/>
              <w:lang w:val="en-CA"/>
            </w:rPr>
            <w:t xml:space="preserve"> </w:t>
          </w:r>
          <w:r w:rsidR="00BD030C" w:rsidRPr="00BD030C">
            <w:rPr>
              <w:noProof/>
              <w:lang w:val="en-CA"/>
            </w:rPr>
            <w:t>[</w:t>
          </w:r>
          <w:hyperlink w:anchor="BSh96" w:history="1">
            <w:r w:rsidR="00BD030C" w:rsidRPr="00BD030C">
              <w:rPr>
                <w:noProof/>
                <w:lang w:val="en-CA"/>
              </w:rPr>
              <w:t>1</w:t>
            </w:r>
          </w:hyperlink>
          <w:r w:rsidR="00BD030C" w:rsidRPr="00BD030C">
            <w:rPr>
              <w:noProof/>
              <w:lang w:val="en-CA"/>
            </w:rPr>
            <w:t>]</w:t>
          </w:r>
          <w:r>
            <w:fldChar w:fldCharType="end"/>
          </w:r>
        </w:sdtContent>
      </w:sdt>
      <w:r>
        <w:t xml:space="preserve">. </w:t>
      </w:r>
      <w:r w:rsidR="00111581">
        <w:t xml:space="preserve">Currently, there are many tools available to users which benefit from the advantages of dynamic queries such as the slider, checkbox or button.  </w:t>
      </w:r>
      <w:r w:rsidR="0005114C">
        <w:t xml:space="preserve">The Alphaslider is a slider </w:t>
      </w:r>
      <w:r w:rsidR="003E0C06">
        <w:t>designed</w:t>
      </w:r>
      <w:r w:rsidR="0005114C">
        <w:t xml:space="preserve"> to query large lists of alphabetically sorted alphanumeric items </w:t>
      </w:r>
      <w:sdt>
        <w:sdtPr>
          <w:id w:val="-712265962"/>
          <w:citation/>
        </w:sdtPr>
        <w:sdtEndPr/>
        <w:sdtContent>
          <w:r w:rsidR="0005114C">
            <w:fldChar w:fldCharType="begin"/>
          </w:r>
          <w:r w:rsidR="0005114C">
            <w:rPr>
              <w:lang w:val="en-CA"/>
            </w:rPr>
            <w:instrText xml:space="preserve"> CITATION Ahl94 \l 4105 </w:instrText>
          </w:r>
          <w:r w:rsidR="0005114C">
            <w:fldChar w:fldCharType="separate"/>
          </w:r>
          <w:r w:rsidR="00BD030C" w:rsidRPr="00BD030C">
            <w:rPr>
              <w:noProof/>
              <w:lang w:val="en-CA"/>
            </w:rPr>
            <w:t>[</w:t>
          </w:r>
          <w:hyperlink w:anchor="Ahl94" w:history="1">
            <w:r w:rsidR="00BD030C" w:rsidRPr="00BD030C">
              <w:rPr>
                <w:noProof/>
                <w:lang w:val="en-CA"/>
              </w:rPr>
              <w:t>2</w:t>
            </w:r>
          </w:hyperlink>
          <w:r w:rsidR="00BD030C" w:rsidRPr="00BD030C">
            <w:rPr>
              <w:noProof/>
              <w:lang w:val="en-CA"/>
            </w:rPr>
            <w:t>]</w:t>
          </w:r>
          <w:r w:rsidR="0005114C">
            <w:fldChar w:fldCharType="end"/>
          </w:r>
        </w:sdtContent>
      </w:sdt>
      <w:r w:rsidR="003E0C06">
        <w:t xml:space="preserve">. </w:t>
      </w:r>
      <w:r w:rsidR="00057C63">
        <w:t>The range slider is a slider which allows users to query a range of data items. This is a natural extension of the Alphaslider which only allows for single item querying. The lasso, a technique used to select multidimensional data</w:t>
      </w:r>
      <w:r w:rsidR="005931A1">
        <w:t>,</w:t>
      </w:r>
      <w:r w:rsidR="00057C63">
        <w:t xml:space="preserve"> is an extension of the range slider where users lasso graphed or visualized data to highlight or zoom in on it.</w:t>
      </w:r>
    </w:p>
    <w:p w:rsidR="00057C63" w:rsidRDefault="000B6632" w:rsidP="005D4910">
      <w:r>
        <w:lastRenderedPageBreak/>
        <w:t>The Alphaslider, range slider and the lasso technique suffer from two common problems. None of these tools have an awareness of the data they encode. This is especially important when the interfaces map more than one item to a</w:t>
      </w:r>
      <w:r w:rsidR="00F85DD5">
        <w:t>ny</w:t>
      </w:r>
      <w:r>
        <w:t xml:space="preserve"> pixel. </w:t>
      </w:r>
      <w:proofErr w:type="spellStart"/>
      <w:r>
        <w:t>Subpixel</w:t>
      </w:r>
      <w:proofErr w:type="spellEnd"/>
      <w:r>
        <w:t xml:space="preserve"> querying is a new problem because information density is ever increasing. With </w:t>
      </w:r>
      <w:r w:rsidR="00D1356B">
        <w:t xml:space="preserve">highly dense data more items are mapped to </w:t>
      </w:r>
      <w:r w:rsidR="006145B7">
        <w:t xml:space="preserve">each </w:t>
      </w:r>
      <w:r w:rsidR="00D1356B">
        <w:t xml:space="preserve">pixel making </w:t>
      </w:r>
      <w:r w:rsidR="006145B7">
        <w:t xml:space="preserve">efficient </w:t>
      </w:r>
      <w:r w:rsidR="00D1356B">
        <w:t xml:space="preserve">data selection increasingly difficult. </w:t>
      </w:r>
      <w:r w:rsidR="00A54CAB">
        <w:t xml:space="preserve">The second problem is how each tool visualizes data in general and in high density areas. Many times there is no way for the user to know whether </w:t>
      </w:r>
      <w:r w:rsidR="00F85DD5">
        <w:t>a given pixels maps</w:t>
      </w:r>
      <w:r w:rsidR="006A6E3F">
        <w:t xml:space="preserve"> to</w:t>
      </w:r>
      <w:r w:rsidR="00F85DD5">
        <w:t xml:space="preserve"> few or many items. </w:t>
      </w:r>
      <w:bookmarkStart w:id="0" w:name="_GoBack"/>
      <w:bookmarkEnd w:id="0"/>
    </w:p>
    <w:p w:rsidR="00D819C0" w:rsidRDefault="0089675E" w:rsidP="005D4910">
      <w:r>
        <w:t xml:space="preserve">We </w:t>
      </w:r>
      <w:r w:rsidR="00301549">
        <w:t>propose density-</w:t>
      </w:r>
      <w:r w:rsidR="00F85DD5">
        <w:t>aware selection tools. These tools are knowledgeable of the data they encode and use this information to simplify data querying.</w:t>
      </w:r>
      <w:r w:rsidR="00E120DC">
        <w:t xml:space="preserve"> </w:t>
      </w:r>
      <w:r w:rsidR="00DB0E25">
        <w:t>Our most efficient slider interface intelligently redistributes the items in densely packed pixels over a larger area and provides users with a list of nearby items giving the user a sense of location within the pixel. &lt;</w:t>
      </w:r>
      <w:r w:rsidR="007B6D60">
        <w:t>Summarize range slider and lasso&gt;.</w:t>
      </w:r>
      <w:r w:rsidR="00F85DD5">
        <w:t xml:space="preserve"> </w:t>
      </w:r>
      <w:r w:rsidR="00D819C0">
        <w:t xml:space="preserve">To solve the issue of data </w:t>
      </w:r>
      <w:proofErr w:type="spellStart"/>
      <w:r w:rsidR="00D819C0">
        <w:t>visualisation</w:t>
      </w:r>
      <w:proofErr w:type="spellEnd"/>
      <w:r w:rsidR="00D819C0">
        <w:t xml:space="preserve"> we used embedded </w:t>
      </w:r>
      <w:proofErr w:type="spellStart"/>
      <w:r w:rsidR="00D819C0">
        <w:t>visualisations</w:t>
      </w:r>
      <w:proofErr w:type="spellEnd"/>
      <w:r w:rsidR="00D819C0">
        <w:t xml:space="preserve"> such as those proposed </w:t>
      </w:r>
      <w:r w:rsidR="00773948">
        <w:t>by Wille</w:t>
      </w:r>
      <w:r w:rsidR="00244EE1">
        <w:t>t</w:t>
      </w:r>
      <w:r w:rsidR="00773948">
        <w:t xml:space="preserve">t et al </w:t>
      </w:r>
      <w:sdt>
        <w:sdtPr>
          <w:id w:val="1090594274"/>
          <w:citation/>
        </w:sdtPr>
        <w:sdtEndPr/>
        <w:sdtContent>
          <w:r w:rsidR="00244EE1">
            <w:fldChar w:fldCharType="begin"/>
          </w:r>
          <w:r w:rsidR="00244EE1">
            <w:instrText xml:space="preserve"> CITATION Wil07 \l 1033 </w:instrText>
          </w:r>
          <w:r w:rsidR="00244EE1">
            <w:fldChar w:fldCharType="separate"/>
          </w:r>
          <w:r w:rsidR="00BD030C">
            <w:rPr>
              <w:noProof/>
            </w:rPr>
            <w:t>[</w:t>
          </w:r>
          <w:hyperlink w:anchor="Wil07" w:history="1">
            <w:r w:rsidR="00BD030C">
              <w:rPr>
                <w:noProof/>
              </w:rPr>
              <w:t>3</w:t>
            </w:r>
          </w:hyperlink>
          <w:r w:rsidR="00BD030C">
            <w:rPr>
              <w:noProof/>
            </w:rPr>
            <w:t>]</w:t>
          </w:r>
          <w:r w:rsidR="00244EE1">
            <w:fldChar w:fldCharType="end"/>
          </w:r>
        </w:sdtContent>
      </w:sdt>
      <w:r w:rsidR="00D819C0">
        <w:t>.</w:t>
      </w:r>
      <w:r w:rsidR="007B6D60">
        <w:t xml:space="preserve"> These visualizations aid in estimation of the density of items in a given pixel.</w:t>
      </w:r>
    </w:p>
    <w:p w:rsidR="00D819C0" w:rsidRDefault="00D819C0" w:rsidP="005D4910">
      <w:r>
        <w:t>Our results show that users can query significantly faster with data aware widgets when compared against the standard tools.</w:t>
      </w:r>
      <w:r w:rsidR="00481F64">
        <w:t xml:space="preserve"> </w:t>
      </w:r>
      <w:r w:rsidR="00D943E2" w:rsidRPr="00BD030C">
        <w:rPr>
          <w:color w:val="FF0000"/>
        </w:rPr>
        <w:t>I</w:t>
      </w:r>
      <w:r w:rsidR="00481F64">
        <w:rPr>
          <w:color w:val="FF0000"/>
        </w:rPr>
        <w:t xml:space="preserve">nterface X </w:t>
      </w:r>
      <w:r w:rsidR="00481F64" w:rsidRPr="00481F64">
        <w:t xml:space="preserve">allowed subjects to query </w:t>
      </w:r>
      <w:r w:rsidR="00D943E2">
        <w:t xml:space="preserve">significantly </w:t>
      </w:r>
      <w:r w:rsidR="00481F64" w:rsidRPr="00481F64">
        <w:t xml:space="preserve">faster than </w:t>
      </w:r>
      <w:r w:rsidR="00D943E2">
        <w:t xml:space="preserve">both </w:t>
      </w:r>
      <w:r w:rsidR="00481F64" w:rsidRPr="00481F64">
        <w:t xml:space="preserve">the Alphaslider and the default </w:t>
      </w:r>
      <w:proofErr w:type="spellStart"/>
      <w:r w:rsidR="00481F64" w:rsidRPr="00481F64">
        <w:t>trackbar</w:t>
      </w:r>
      <w:proofErr w:type="spellEnd"/>
      <w:r w:rsidR="00481F64" w:rsidRPr="00481F64">
        <w:t>.</w:t>
      </w:r>
      <w:r w:rsidR="00481F64">
        <w:t xml:space="preserve"> Our proposed range slider outper</w:t>
      </w:r>
      <w:r w:rsidR="00D943E2">
        <w:t>forms standard range sliders</w:t>
      </w:r>
      <w:r w:rsidR="00481F64">
        <w:t xml:space="preserve"> while our lasso technique gave </w:t>
      </w:r>
      <w:r w:rsidR="00773948">
        <w:t xml:space="preserve">users no improvement for low and medium density information but showed </w:t>
      </w:r>
      <w:r w:rsidR="00D943E2">
        <w:t>large</w:t>
      </w:r>
      <w:r w:rsidR="00773948">
        <w:rPr>
          <w:color w:val="FF0000"/>
        </w:rPr>
        <w:t xml:space="preserve"> </w:t>
      </w:r>
      <w:r w:rsidR="00773948">
        <w:t>improvement over the current lasso technique</w:t>
      </w:r>
      <w:r w:rsidR="00D943E2">
        <w:t xml:space="preserve"> for high density information</w:t>
      </w:r>
      <w:r w:rsidR="00773948">
        <w:t>.</w:t>
      </w:r>
    </w:p>
    <w:p w:rsidR="00773948" w:rsidRPr="00773948" w:rsidRDefault="00244EE1" w:rsidP="005D4910">
      <w:r>
        <w:t>This paper provides novel solutions to an aging problem</w:t>
      </w:r>
      <w:r w:rsidR="00513EF2">
        <w:t xml:space="preserve"> and demonstrates that intelligent selection tools have the potential to improve upon the status quo</w:t>
      </w:r>
      <w:r>
        <w:t xml:space="preserve">. Although the proposed solutions perform more efficiently than previous standards there is still work to do in fine-tuning and possibly developing hybrid designs that take advantage of aged and novel </w:t>
      </w:r>
      <w:r w:rsidR="00513EF2">
        <w:t>ideas</w:t>
      </w:r>
      <w:r>
        <w:t xml:space="preserve">. </w:t>
      </w:r>
      <w:r w:rsidR="00EB06FA">
        <w:t>In this paper we discuss will present the problem in greater detail, discuss related work</w:t>
      </w:r>
      <w:r w:rsidR="00BD030C">
        <w:t>s</w:t>
      </w:r>
      <w:r w:rsidR="00EB06FA">
        <w:t xml:space="preserve"> and </w:t>
      </w:r>
      <w:r w:rsidR="00BD030C">
        <w:t>continue</w:t>
      </w:r>
      <w:r w:rsidR="00EB06FA">
        <w:t xml:space="preserve"> to describe the experimental design and results of our controlled user study. We will </w:t>
      </w:r>
      <w:r w:rsidR="00BD030C">
        <w:t>conclude</w:t>
      </w:r>
      <w:r w:rsidR="00EB06FA">
        <w:t xml:space="preserve"> the paper by discussing the implications of the </w:t>
      </w:r>
      <w:r w:rsidR="00BD030C">
        <w:t>research</w:t>
      </w:r>
      <w:r w:rsidR="00EB06FA">
        <w:t xml:space="preserve">. </w:t>
      </w:r>
    </w:p>
    <w:p w:rsidR="006B3F1F" w:rsidRDefault="002E4940" w:rsidP="009D0E6F">
      <w:pPr>
        <w:pStyle w:val="Heading1"/>
        <w:spacing w:before="0"/>
      </w:pPr>
      <w:r>
        <w:t>RELATED WORK</w:t>
      </w:r>
    </w:p>
    <w:p w:rsidR="002E4940" w:rsidRPr="005E46FB" w:rsidRDefault="002E4940" w:rsidP="002E4940">
      <w:pPr>
        <w:rPr>
          <w:color w:val="FF0000"/>
        </w:rPr>
      </w:pPr>
      <w:r w:rsidRPr="005E46FB">
        <w:rPr>
          <w:color w:val="FF0000"/>
        </w:rPr>
        <w:t>Need to write this</w:t>
      </w:r>
    </w:p>
    <w:p w:rsidR="006B3F1F" w:rsidRDefault="002E4940">
      <w:pPr>
        <w:pStyle w:val="Heading1"/>
      </w:pPr>
      <w:r>
        <w:lastRenderedPageBreak/>
        <w:t>Experimental design</w:t>
      </w:r>
    </w:p>
    <w:p w:rsidR="002E4940" w:rsidRPr="002E4940" w:rsidRDefault="002E4940" w:rsidP="002E4940">
      <w:pPr>
        <w:pStyle w:val="Heading2"/>
      </w:pPr>
      <w:r>
        <w:t>Introduction</w:t>
      </w:r>
    </w:p>
    <w:p w:rsidR="006B3F1F" w:rsidRDefault="002E4940">
      <w:r>
        <w:t xml:space="preserve">An experiment was conducted to compare different designs of density aware sliders against the Alphaslider and the standard </w:t>
      </w:r>
      <w:proofErr w:type="spellStart"/>
      <w:r>
        <w:t>Trackbar</w:t>
      </w:r>
      <w:proofErr w:type="spellEnd"/>
      <w:r>
        <w:t xml:space="preserve"> found in </w:t>
      </w:r>
      <w:proofErr w:type="spellStart"/>
      <w:r>
        <w:t>WinForms</w:t>
      </w:r>
      <w:proofErr w:type="spellEnd"/>
      <w:r>
        <w:t>.</w:t>
      </w:r>
    </w:p>
    <w:p w:rsidR="006B3F1F" w:rsidRDefault="002E4940">
      <w:pPr>
        <w:pStyle w:val="Heading2"/>
      </w:pPr>
      <w:r>
        <w:t>Apparatus</w:t>
      </w:r>
    </w:p>
    <w:p w:rsidR="00994007" w:rsidRDefault="002E4940">
      <w:r>
        <w:t xml:space="preserve">The interfaces used in the experiment were built using Visual Studio 2010Professional. A 23.5 inch Dell monitor with a resolution of 1920x1080 pixels with a standard 3 button </w:t>
      </w:r>
      <w:proofErr w:type="gramStart"/>
      <w:r>
        <w:t>mouse</w:t>
      </w:r>
      <w:proofErr w:type="gramEnd"/>
      <w:r>
        <w:t xml:space="preserve"> was used. Query results were displayed in Microsoft Sans Serif with </w:t>
      </w:r>
      <w:r w:rsidR="009616A9">
        <w:t xml:space="preserve">a font size of 8.25 while query </w:t>
      </w:r>
      <w:r>
        <w:t xml:space="preserve">targets were displayed in Microsoft Sans Serif with a font size of twelve. An Intel i5-2400 CPU with a clock speed of 3.1 GHz was used </w:t>
      </w:r>
      <w:r w:rsidR="005E46FB">
        <w:t xml:space="preserve">along </w:t>
      </w:r>
      <w:r>
        <w:t>with 4 GB of</w:t>
      </w:r>
      <w:r w:rsidR="005E46FB">
        <w:t xml:space="preserve"> RAM</w:t>
      </w:r>
      <w:r>
        <w:t>.</w:t>
      </w:r>
    </w:p>
    <w:p w:rsidR="005E46FB" w:rsidRDefault="005E46FB" w:rsidP="00994007">
      <w:pPr>
        <w:pStyle w:val="Heading2"/>
      </w:pPr>
      <w:r>
        <w:t>Interfaces</w:t>
      </w:r>
    </w:p>
    <w:p w:rsidR="004C700C" w:rsidRPr="00F67AA8" w:rsidRDefault="005E46FB" w:rsidP="00F64B04">
      <w:pPr>
        <w:rPr>
          <w:color w:val="FF0000"/>
        </w:rPr>
      </w:pPr>
      <w:r>
        <w:t xml:space="preserve">A total of </w:t>
      </w:r>
      <w:r w:rsidR="000C630F" w:rsidRPr="000C630F">
        <w:t>7</w:t>
      </w:r>
      <w:r>
        <w:rPr>
          <w:color w:val="FF0000"/>
        </w:rPr>
        <w:t xml:space="preserve"> </w:t>
      </w:r>
      <w:r>
        <w:t xml:space="preserve">different sliders were used in the experiment </w:t>
      </w:r>
      <w:r w:rsidR="000C630F">
        <w:t xml:space="preserve">(Figures </w:t>
      </w:r>
      <w:r w:rsidR="00C168B1">
        <w:t>1</w:t>
      </w:r>
      <w:r w:rsidR="000C630F">
        <w:t xml:space="preserve"> through </w:t>
      </w:r>
      <w:r w:rsidR="00C168B1">
        <w:t>6</w:t>
      </w:r>
      <w:r w:rsidR="000C630F">
        <w:t>). In all cases the text output was RSVP and was displayed under the slider. Between searches subjects had to press a “Start” button indicating they were ready and upon completion of the search the subject had to press a “Confirm” button indicating they have completed the search.</w:t>
      </w:r>
      <w:r w:rsidR="002D2344" w:rsidRPr="002D2344">
        <w:rPr>
          <w:noProof/>
          <w:lang w:val="en-CA" w:eastAsia="en-CA"/>
        </w:rPr>
        <w:t xml:space="preserve"> </w:t>
      </w:r>
      <w:r w:rsidR="00F67AA8">
        <w:rPr>
          <w:noProof/>
          <w:color w:val="FF0000"/>
          <w:lang w:val="en-CA" w:eastAsia="en-CA"/>
        </w:rPr>
        <w:t>This is going to be changed. Instead of clicking on buttons the user will toggle states by pressing the space bar.</w:t>
      </w:r>
    </w:p>
    <w:p w:rsidR="005C632C" w:rsidRPr="005C632C" w:rsidRDefault="004C700C" w:rsidP="004C700C">
      <w:pPr>
        <w:pStyle w:val="Heading3"/>
      </w:pPr>
      <w:r>
        <w:t xml:space="preserve">Windows </w:t>
      </w:r>
      <w:proofErr w:type="spellStart"/>
      <w:r>
        <w:t>Trackbar</w:t>
      </w:r>
      <w:proofErr w:type="spellEnd"/>
    </w:p>
    <w:p w:rsidR="007031CC" w:rsidRDefault="001D42E2">
      <w:r>
        <w:t xml:space="preserve">The </w:t>
      </w:r>
      <w:proofErr w:type="spellStart"/>
      <w:r>
        <w:t>Trackbar</w:t>
      </w:r>
      <w:proofErr w:type="spellEnd"/>
      <w:r>
        <w:t xml:space="preserve"> (Figure 2)</w:t>
      </w:r>
      <w:r w:rsidR="004C700C">
        <w:t xml:space="preserve"> is what software designers using Visual Studio find as the default slider. With this slider users can navigate through the list by dragging the slider thumb to various pixels. </w:t>
      </w:r>
      <w:r w:rsidR="00A278A0">
        <w:t>Clicking to the left or right of the thumb will navigate five items behind or ahead of the current one while using the left and right arrows on the keyboard will navigate one item at a time.</w:t>
      </w:r>
    </w:p>
    <w:p w:rsidR="00A278A0" w:rsidRDefault="00A278A0" w:rsidP="00A278A0">
      <w:pPr>
        <w:pStyle w:val="Heading3"/>
      </w:pPr>
      <w:r>
        <w:t>Alphaslider</w:t>
      </w:r>
    </w:p>
    <w:p w:rsidR="00A278A0" w:rsidRDefault="001D42E2" w:rsidP="00A278A0">
      <w:r>
        <w:t xml:space="preserve">The Alphaslider (Figure 1) has four navigation techniques. Users can jump directly to an item in the list by clicking anywhere in the bounded area above the letters. Users can navigate through the list at a rate of ten items per mouse movement by clicking in the top tile of the slider thumb and dragging. Users can also navigate one item at a time either by clicking on the arrows at the ends of the slider or by clicking in the bottom tile of the slider thumb and dragging. </w:t>
      </w:r>
    </w:p>
    <w:p w:rsidR="002D2344" w:rsidRDefault="002D2344" w:rsidP="002D2344">
      <w:pPr>
        <w:pStyle w:val="Heading3"/>
      </w:pPr>
      <w:proofErr w:type="spellStart"/>
      <w:r>
        <w:t>ActiveArea</w:t>
      </w:r>
      <w:proofErr w:type="spellEnd"/>
      <w:r>
        <w:t xml:space="preserve"> Slider</w:t>
      </w:r>
    </w:p>
    <w:p w:rsidR="009616A9" w:rsidRDefault="009616A9" w:rsidP="009616A9">
      <w:r>
        <w:t>The</w:t>
      </w:r>
      <w:r w:rsidR="00AF4C70">
        <w:t xml:space="preserve"> </w:t>
      </w:r>
      <w:proofErr w:type="spellStart"/>
      <w:r w:rsidR="00AF4C70">
        <w:t>ActiveArea</w:t>
      </w:r>
      <w:proofErr w:type="spellEnd"/>
      <w:r w:rsidR="00AF4C70">
        <w:t xml:space="preserve"> S</w:t>
      </w:r>
      <w:r>
        <w:t>lider (Figure 3) allows users to navigate by clicking on and dragging the slider thumb, by clicking on and dragging the secondary red slider or by pressing the left or right arrow keys on the keyboard. The main slider has a variable size which changes based on the density of information of the pixel it queries. Dragging the secondary red slider allows users to query other items found in the pixel being queried by main slider. The red slider is bound by the edges of the main slider.</w:t>
      </w:r>
    </w:p>
    <w:p w:rsidR="009616A9" w:rsidRDefault="009616A9" w:rsidP="009616A9">
      <w:pPr>
        <w:pStyle w:val="Heading3"/>
      </w:pPr>
      <w:r>
        <w:t>Histogram Slider</w:t>
      </w:r>
    </w:p>
    <w:p w:rsidR="00095020" w:rsidRDefault="00AF4C70" w:rsidP="00095020">
      <w:r>
        <w:t>The Histogram Slider (</w:t>
      </w:r>
      <w:r w:rsidR="00F83B31">
        <w:t xml:space="preserve">Figure 4) functions very similarly to the </w:t>
      </w:r>
      <w:proofErr w:type="spellStart"/>
      <w:r w:rsidR="00F83B31">
        <w:t>ActiveArea</w:t>
      </w:r>
      <w:proofErr w:type="spellEnd"/>
      <w:r w:rsidR="00F83B31">
        <w:t xml:space="preserve"> Slider. The most significant difference is </w:t>
      </w:r>
      <w:r w:rsidR="00F83B31">
        <w:lastRenderedPageBreak/>
        <w:t xml:space="preserve">that the secondary red slider moves up and down along the histogram as opposed to left and right along the slider. </w:t>
      </w:r>
      <w:r w:rsidR="005C78A6">
        <w:t xml:space="preserve">The size of the slider stays constant. </w:t>
      </w:r>
      <w:r w:rsidR="00F83B31">
        <w:t>Users can still navigate one item at a time by pressing the left and right arrow keys.</w:t>
      </w:r>
    </w:p>
    <w:p w:rsidR="006B3F1F" w:rsidRDefault="00354C1D" w:rsidP="00354C1D">
      <w:pPr>
        <w:pStyle w:val="Heading3"/>
      </w:pPr>
      <w:proofErr w:type="spellStart"/>
      <w:r>
        <w:t>MouseWheel</w:t>
      </w:r>
      <w:proofErr w:type="spellEnd"/>
      <w:r>
        <w:t xml:space="preserve"> Slider</w:t>
      </w:r>
    </w:p>
    <w:p w:rsidR="00354C1D" w:rsidRDefault="00137577" w:rsidP="00354C1D">
      <w:r>
        <w:t xml:space="preserve">The </w:t>
      </w:r>
      <w:proofErr w:type="spellStart"/>
      <w:r>
        <w:t>MouseWheel</w:t>
      </w:r>
      <w:proofErr w:type="spellEnd"/>
      <w:r>
        <w:t xml:space="preserve"> Slider (Figure 5) is also quite functionally similar to the </w:t>
      </w:r>
      <w:proofErr w:type="spellStart"/>
      <w:r>
        <w:t>ActiveArea</w:t>
      </w:r>
      <w:proofErr w:type="spellEnd"/>
      <w:r>
        <w:t xml:space="preserve"> slider. However, this slider allows </w:t>
      </w:r>
      <w:proofErr w:type="spellStart"/>
      <w:r>
        <w:t>subpixel</w:t>
      </w:r>
      <w:proofErr w:type="spellEnd"/>
      <w:r>
        <w:t xml:space="preserve"> querying through the use of the mouse wheel. Rolling the mouse wheel up will </w:t>
      </w:r>
      <w:proofErr w:type="gramStart"/>
      <w:r>
        <w:t>cause</w:t>
      </w:r>
      <w:proofErr w:type="gramEnd"/>
      <w:r>
        <w:t xml:space="preserve"> the next item in the list to be queried while rolling the mouse wheel down has the opposite effect.</w:t>
      </w:r>
    </w:p>
    <w:p w:rsidR="00C168B1" w:rsidRDefault="00C168B1" w:rsidP="00C168B1">
      <w:pPr>
        <w:pStyle w:val="Heading3"/>
      </w:pPr>
      <w:proofErr w:type="spellStart"/>
      <w:r>
        <w:t>MultiValue</w:t>
      </w:r>
      <w:proofErr w:type="spellEnd"/>
      <w:r>
        <w:t xml:space="preserve"> Slider</w:t>
      </w:r>
    </w:p>
    <w:p w:rsidR="00C168B1" w:rsidRDefault="00C168B1" w:rsidP="00C168B1">
      <w:pPr>
        <w:rPr>
          <w:color w:val="FF0000"/>
        </w:rPr>
      </w:pPr>
      <w:r w:rsidRPr="00C168B1">
        <w:rPr>
          <w:color w:val="FF0000"/>
        </w:rPr>
        <w:t xml:space="preserve">Need to do pilots and find out which (if either) </w:t>
      </w:r>
      <w:proofErr w:type="spellStart"/>
      <w:r w:rsidRPr="00C168B1">
        <w:rPr>
          <w:color w:val="FF0000"/>
        </w:rPr>
        <w:t>multivalue</w:t>
      </w:r>
      <w:proofErr w:type="spellEnd"/>
      <w:r>
        <w:rPr>
          <w:color w:val="FF0000"/>
        </w:rPr>
        <w:t xml:space="preserve"> slider</w:t>
      </w:r>
      <w:r w:rsidRPr="00C168B1">
        <w:rPr>
          <w:color w:val="FF0000"/>
        </w:rPr>
        <w:t xml:space="preserve"> one is better</w:t>
      </w:r>
    </w:p>
    <w:p w:rsidR="00C168B1" w:rsidRDefault="00C168B1" w:rsidP="00C168B1">
      <w:pPr>
        <w:pStyle w:val="Heading2"/>
      </w:pPr>
      <w:r>
        <w:t>Hypotheses</w:t>
      </w:r>
    </w:p>
    <w:p w:rsidR="00C168B1" w:rsidRDefault="00C168B1" w:rsidP="00C168B1">
      <w:r>
        <w:t xml:space="preserve">This paper is primarily concerned with designing the most efficient slider. </w:t>
      </w:r>
      <w:r w:rsidR="005C78A6">
        <w:t>While accuracy is an important factor in designing a slider that attribute falls largely upon the user. Because of this speed is the most significant factor to measure. The speed with which a user locates an item is largely dependent on total mouse movement. For each of the sliders there is a period of querying where the user approximates the area of the target and a period of querying where the user does fine adjustments to acquire the target. Based on this assumption the following hypotheses can be made:</w:t>
      </w:r>
    </w:p>
    <w:p w:rsidR="005C78A6" w:rsidRDefault="005C78A6" w:rsidP="005C78A6">
      <w:pPr>
        <w:numPr>
          <w:ilvl w:val="0"/>
          <w:numId w:val="33"/>
        </w:numPr>
      </w:pPr>
      <w:r>
        <w:t xml:space="preserve">The </w:t>
      </w:r>
      <w:proofErr w:type="spellStart"/>
      <w:r>
        <w:t>MultiValue</w:t>
      </w:r>
      <w:proofErr w:type="spellEnd"/>
      <w:r>
        <w:t xml:space="preserve"> slider will outperform </w:t>
      </w:r>
      <w:r w:rsidR="00C76A4B">
        <w:t xml:space="preserve">all </w:t>
      </w:r>
      <w:r>
        <w:t>other sliders in low local density areas because additional mouse movement will be minimized.</w:t>
      </w:r>
    </w:p>
    <w:p w:rsidR="005C78A6" w:rsidRDefault="00C76A4B" w:rsidP="005C78A6">
      <w:pPr>
        <w:numPr>
          <w:ilvl w:val="0"/>
          <w:numId w:val="33"/>
        </w:numPr>
      </w:pPr>
      <w:r>
        <w:t xml:space="preserve">The Histogram Slider will be faster than the </w:t>
      </w:r>
      <w:proofErr w:type="spellStart"/>
      <w:r>
        <w:t>ActiveArea</w:t>
      </w:r>
      <w:proofErr w:type="spellEnd"/>
      <w:r>
        <w:t xml:space="preserve"> Slider because reacquiring the </w:t>
      </w:r>
      <w:proofErr w:type="spellStart"/>
      <w:r>
        <w:t>ActiveArea</w:t>
      </w:r>
      <w:proofErr w:type="spellEnd"/>
      <w:r>
        <w:t xml:space="preserve"> Slider’s slider in low local density areas is difficult.</w:t>
      </w:r>
    </w:p>
    <w:p w:rsidR="00C76A4B" w:rsidRDefault="00C76A4B" w:rsidP="005C78A6">
      <w:pPr>
        <w:numPr>
          <w:ilvl w:val="0"/>
          <w:numId w:val="33"/>
        </w:numPr>
      </w:pPr>
      <w:r>
        <w:t xml:space="preserve">The </w:t>
      </w:r>
      <w:proofErr w:type="spellStart"/>
      <w:r>
        <w:t>MouseWheel</w:t>
      </w:r>
      <w:proofErr w:type="spellEnd"/>
      <w:r>
        <w:t xml:space="preserve"> Slider will perform better than the Alphaslider because rolling the mouse wheel is far more precise than moving the mouse.</w:t>
      </w:r>
    </w:p>
    <w:p w:rsidR="00C76A4B" w:rsidRDefault="00C76A4B" w:rsidP="005C78A6">
      <w:pPr>
        <w:numPr>
          <w:ilvl w:val="0"/>
          <w:numId w:val="33"/>
        </w:numPr>
      </w:pPr>
      <w:r>
        <w:t xml:space="preserve">The </w:t>
      </w:r>
      <w:proofErr w:type="spellStart"/>
      <w:r>
        <w:t>Trackbar</w:t>
      </w:r>
      <w:proofErr w:type="spellEnd"/>
      <w:r>
        <w:t xml:space="preserve"> will perform the worst because it depends on keyboard input for single item navigation.</w:t>
      </w:r>
    </w:p>
    <w:p w:rsidR="00C76A4B" w:rsidRDefault="00C76A4B" w:rsidP="00C76A4B">
      <w:pPr>
        <w:pStyle w:val="Heading2"/>
      </w:pPr>
      <w:r>
        <w:t>Experiment Variables</w:t>
      </w:r>
    </w:p>
    <w:p w:rsidR="00C76A4B" w:rsidRDefault="00C76A4B" w:rsidP="00C76A4B">
      <w:pPr>
        <w:pStyle w:val="Heading3"/>
      </w:pPr>
      <w:r>
        <w:t>Independent Variables</w:t>
      </w:r>
    </w:p>
    <w:p w:rsidR="00CB78A4" w:rsidRDefault="00C76A4B" w:rsidP="00CB78A4">
      <w:pPr>
        <w:numPr>
          <w:ilvl w:val="0"/>
          <w:numId w:val="34"/>
        </w:numPr>
      </w:pPr>
      <w:r>
        <w:t>Type of interface</w:t>
      </w:r>
    </w:p>
    <w:p w:rsidR="00C76A4B" w:rsidRDefault="00BD030C" w:rsidP="00C76A4B">
      <w:pPr>
        <w:numPr>
          <w:ilvl w:val="0"/>
          <w:numId w:val="34"/>
        </w:numPr>
      </w:pPr>
      <w:r>
        <w:t>Target density</w:t>
      </w:r>
    </w:p>
    <w:p w:rsidR="00C76A4B" w:rsidRDefault="00BD030C" w:rsidP="00C76A4B">
      <w:pPr>
        <w:numPr>
          <w:ilvl w:val="0"/>
          <w:numId w:val="34"/>
        </w:numPr>
      </w:pPr>
      <w:r>
        <w:t>Data size</w:t>
      </w:r>
    </w:p>
    <w:p w:rsidR="00C76A4B" w:rsidRDefault="00C76A4B" w:rsidP="00C76A4B">
      <w:pPr>
        <w:pStyle w:val="Heading3"/>
      </w:pPr>
      <w:r>
        <w:t>Dependent Variables</w:t>
      </w:r>
    </w:p>
    <w:p w:rsidR="00C76A4B" w:rsidRDefault="00C76A4B" w:rsidP="00C76A4B">
      <w:pPr>
        <w:numPr>
          <w:ilvl w:val="0"/>
          <w:numId w:val="35"/>
        </w:numPr>
      </w:pPr>
      <w:r>
        <w:t>Speed of acquisition</w:t>
      </w:r>
    </w:p>
    <w:p w:rsidR="00C76A4B" w:rsidRDefault="00C76A4B" w:rsidP="00C76A4B">
      <w:pPr>
        <w:numPr>
          <w:ilvl w:val="0"/>
          <w:numId w:val="35"/>
        </w:numPr>
      </w:pPr>
      <w:r>
        <w:t>Error rate</w:t>
      </w:r>
    </w:p>
    <w:p w:rsidR="00C76A4B" w:rsidRDefault="00C76A4B" w:rsidP="00C76A4B">
      <w:pPr>
        <w:numPr>
          <w:ilvl w:val="0"/>
          <w:numId w:val="35"/>
        </w:numPr>
      </w:pPr>
      <w:r>
        <w:t>Subjective satisfaction</w:t>
      </w:r>
    </w:p>
    <w:p w:rsidR="00C76A4B" w:rsidRDefault="00C76A4B" w:rsidP="00C76A4B">
      <w:pPr>
        <w:pStyle w:val="Heading2"/>
      </w:pPr>
      <w:r>
        <w:lastRenderedPageBreak/>
        <w:t>Tasks</w:t>
      </w:r>
      <w:r w:rsidR="005931A1">
        <w:t xml:space="preserve"> – rewrite this part</w:t>
      </w:r>
    </w:p>
    <w:p w:rsidR="00C76A4B" w:rsidRDefault="00CB78A4" w:rsidP="00C76A4B">
      <w:r>
        <w:t>Subjects completed three trials for each permutation of the independent variables. Each target was randomly generated at runtime. To mitigate learning effects new data was randomly selected upon interface change. With each new task the thumb was brought to the beginning of the slider.</w:t>
      </w:r>
    </w:p>
    <w:p w:rsidR="00CB78A4" w:rsidRDefault="00CB78A4" w:rsidP="00CB78A4">
      <w:pPr>
        <w:pStyle w:val="Heading2"/>
      </w:pPr>
      <w:r>
        <w:t>Participants</w:t>
      </w:r>
    </w:p>
    <w:p w:rsidR="00CB78A4" w:rsidRDefault="00CB78A4" w:rsidP="00CB78A4">
      <w:pPr>
        <w:pStyle w:val="Heading2"/>
      </w:pPr>
      <w:r>
        <w:t>Procedures</w:t>
      </w:r>
    </w:p>
    <w:p w:rsidR="00CB78A4" w:rsidRDefault="00A27B97" w:rsidP="00CB78A4">
      <w:r>
        <w:t>A pilot study was first done to weed out poorly designed and inefficient interfaces. Prior to the timed trials the subjects were given five minutes to familiarize themselves with each interface while reading interface specific instructions and ask questions. During the timed trial the subjects were not allowed to ask questions. Upon completion of the experiment the subjects were asked to fill out a questionnaire.</w:t>
      </w:r>
    </w:p>
    <w:p w:rsidR="00A27B97" w:rsidRDefault="00A27B97" w:rsidP="00A27B97">
      <w:pPr>
        <w:pStyle w:val="Heading1"/>
      </w:pPr>
      <w:r>
        <w:t>Results</w:t>
      </w:r>
    </w:p>
    <w:p w:rsidR="00A27B97" w:rsidRPr="00A27B97" w:rsidRDefault="00A27B97" w:rsidP="00A27B97">
      <w:pPr>
        <w:rPr>
          <w:color w:val="FF0000"/>
        </w:rPr>
      </w:pPr>
      <w:r>
        <w:rPr>
          <w:color w:val="FF0000"/>
        </w:rPr>
        <w:t>Need to write this</w:t>
      </w:r>
    </w:p>
    <w:p w:rsidR="006B3F1F" w:rsidRDefault="006B3F1F">
      <w:pPr>
        <w:pStyle w:val="Heading1"/>
      </w:pPr>
      <w:r>
        <w:t>Conclusion</w:t>
      </w:r>
    </w:p>
    <w:p w:rsidR="00AC49FB" w:rsidRPr="00137577" w:rsidRDefault="0049684C" w:rsidP="00137577">
      <w:pPr>
        <w:rPr>
          <w:color w:val="FF0000"/>
        </w:rPr>
      </w:pPr>
      <w:r>
        <w:rPr>
          <w:color w:val="FF0000"/>
        </w:rPr>
        <w:t>Need to write this</w:t>
      </w:r>
    </w:p>
    <w:p w:rsidR="006B3F1F" w:rsidRDefault="006B3F1F">
      <w:pPr>
        <w:pStyle w:val="Heading1"/>
      </w:pPr>
      <w:r>
        <w:lastRenderedPageBreak/>
        <w:t>ACKNOWLEDGMENTS</w:t>
      </w:r>
    </w:p>
    <w:p w:rsidR="006B3F1F" w:rsidRPr="00C76A4B" w:rsidRDefault="00C76A4B">
      <w:pPr>
        <w:rPr>
          <w:color w:val="FF0000"/>
        </w:rPr>
      </w:pPr>
      <w:r w:rsidRPr="00C76A4B">
        <w:rPr>
          <w:color w:val="FF0000"/>
        </w:rPr>
        <w:t>Need to write this</w:t>
      </w:r>
    </w:p>
    <w:sdt>
      <w:sdtPr>
        <w:id w:val="-113986256"/>
        <w:docPartObj>
          <w:docPartGallery w:val="Bibliographies"/>
          <w:docPartUnique/>
        </w:docPartObj>
      </w:sdtPr>
      <w:sdtEndPr>
        <w:rPr>
          <w:b/>
          <w:bCs/>
        </w:rPr>
      </w:sdtEndPr>
      <w:sdtContent>
        <w:p w:rsidR="00773948" w:rsidRDefault="00DA134C" w:rsidP="00773948">
          <w:pPr>
            <w:pStyle w:val="Bibliography"/>
            <w:ind w:left="720" w:hanging="720"/>
            <w:rPr>
              <w:rStyle w:val="Heading1Char"/>
            </w:rPr>
          </w:pPr>
          <w:r w:rsidRPr="0005114C">
            <w:rPr>
              <w:rStyle w:val="Heading1Char"/>
            </w:rPr>
            <w:t>References</w:t>
          </w:r>
        </w:p>
        <w:p w:rsidR="00BD030C" w:rsidRDefault="00DA134C" w:rsidP="00BD030C">
          <w:pPr>
            <w:pStyle w:val="Bibliography"/>
            <w:rPr>
              <w:noProof/>
              <w:vanish/>
            </w:rPr>
          </w:pPr>
          <w:r>
            <w:fldChar w:fldCharType="begin"/>
          </w:r>
          <w:r>
            <w:instrText xml:space="preserve"> BIBLIOGRAPHY </w:instrText>
          </w:r>
          <w:r>
            <w:fldChar w:fldCharType="separate"/>
          </w:r>
          <w:r w:rsidR="00BD030C">
            <w:rPr>
              <w:noProof/>
              <w:vanish/>
            </w:rPr>
            <w:t>x</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09"/>
            <w:gridCol w:w="4605"/>
          </w:tblGrid>
          <w:tr w:rsidR="00BD030C" w:rsidTr="00BD030C">
            <w:trPr>
              <w:tblCellSpacing w:w="15" w:type="dxa"/>
            </w:trPr>
            <w:tc>
              <w:tcPr>
                <w:tcW w:w="0" w:type="auto"/>
                <w:hideMark/>
              </w:tcPr>
              <w:p w:rsidR="00BD030C" w:rsidRDefault="00BD030C">
                <w:pPr>
                  <w:pStyle w:val="Bibliography"/>
                  <w:jc w:val="right"/>
                  <w:rPr>
                    <w:rFonts w:eastAsiaTheme="minorEastAsia"/>
                    <w:noProof/>
                  </w:rPr>
                </w:pPr>
                <w:bookmarkStart w:id="1" w:name="BSh96"/>
                <w:r>
                  <w:rPr>
                    <w:noProof/>
                  </w:rPr>
                  <w:t>[1]</w:t>
                </w:r>
                <w:bookmarkEnd w:id="1"/>
              </w:p>
            </w:tc>
            <w:tc>
              <w:tcPr>
                <w:tcW w:w="0" w:type="auto"/>
                <w:hideMark/>
              </w:tcPr>
              <w:p w:rsidR="00BD030C" w:rsidRDefault="00BD030C">
                <w:pPr>
                  <w:pStyle w:val="Bibliography"/>
                  <w:rPr>
                    <w:rFonts w:eastAsiaTheme="minorEastAsia"/>
                    <w:noProof/>
                  </w:rPr>
                </w:pPr>
                <w:r>
                  <w:rPr>
                    <w:noProof/>
                  </w:rPr>
                  <w:t>Shneiderman B., "Dynamic Queries for Visual Information Seeking," Maryland, 1994.</w:t>
                </w:r>
              </w:p>
            </w:tc>
          </w:tr>
          <w:tr w:rsidR="00BD030C" w:rsidTr="00BD030C">
            <w:trPr>
              <w:tblCellSpacing w:w="15" w:type="dxa"/>
            </w:trPr>
            <w:tc>
              <w:tcPr>
                <w:tcW w:w="0" w:type="auto"/>
                <w:hideMark/>
              </w:tcPr>
              <w:p w:rsidR="00BD030C" w:rsidRDefault="00BD030C">
                <w:pPr>
                  <w:pStyle w:val="Bibliography"/>
                  <w:jc w:val="right"/>
                  <w:rPr>
                    <w:rFonts w:eastAsiaTheme="minorEastAsia"/>
                    <w:noProof/>
                  </w:rPr>
                </w:pPr>
                <w:bookmarkStart w:id="2" w:name="Ahl94"/>
                <w:r>
                  <w:rPr>
                    <w:noProof/>
                  </w:rPr>
                  <w:t>[2]</w:t>
                </w:r>
                <w:bookmarkEnd w:id="2"/>
              </w:p>
            </w:tc>
            <w:tc>
              <w:tcPr>
                <w:tcW w:w="0" w:type="auto"/>
                <w:hideMark/>
              </w:tcPr>
              <w:p w:rsidR="00BD030C" w:rsidRDefault="00BD030C">
                <w:pPr>
                  <w:pStyle w:val="Bibliography"/>
                  <w:rPr>
                    <w:rFonts w:eastAsiaTheme="minorEastAsia"/>
                    <w:noProof/>
                  </w:rPr>
                </w:pPr>
                <w:r>
                  <w:rPr>
                    <w:noProof/>
                  </w:rPr>
                  <w:t xml:space="preserve">Christopher Ahlberg and Ben Shneiderman, "The Alphaslider: A Compact and Rapid Selector," in </w:t>
                </w:r>
                <w:r>
                  <w:rPr>
                    <w:i/>
                    <w:iCs/>
                    <w:noProof/>
                  </w:rPr>
                  <w:t>Human Factors in Computing Systems</w:t>
                </w:r>
                <w:r>
                  <w:rPr>
                    <w:noProof/>
                  </w:rPr>
                  <w:t>, Boston, 1994, pp. 365-371.</w:t>
                </w:r>
              </w:p>
            </w:tc>
          </w:tr>
          <w:tr w:rsidR="00BD030C" w:rsidTr="00BD030C">
            <w:trPr>
              <w:tblCellSpacing w:w="15" w:type="dxa"/>
            </w:trPr>
            <w:tc>
              <w:tcPr>
                <w:tcW w:w="0" w:type="auto"/>
                <w:hideMark/>
              </w:tcPr>
              <w:p w:rsidR="00BD030C" w:rsidRDefault="00BD030C">
                <w:pPr>
                  <w:pStyle w:val="Bibliography"/>
                  <w:jc w:val="right"/>
                  <w:rPr>
                    <w:rFonts w:eastAsiaTheme="minorEastAsia"/>
                    <w:noProof/>
                  </w:rPr>
                </w:pPr>
                <w:r>
                  <w:rPr>
                    <w:noProof/>
                  </w:rPr>
                  <w:t>[3]</w:t>
                </w:r>
              </w:p>
            </w:tc>
            <w:tc>
              <w:tcPr>
                <w:tcW w:w="0" w:type="auto"/>
                <w:hideMark/>
              </w:tcPr>
              <w:p w:rsidR="00BD030C" w:rsidRDefault="00BD030C">
                <w:pPr>
                  <w:pStyle w:val="Bibliography"/>
                  <w:rPr>
                    <w:rFonts w:eastAsiaTheme="minorEastAsia"/>
                    <w:noProof/>
                  </w:rPr>
                </w:pPr>
                <w:r>
                  <w:rPr>
                    <w:noProof/>
                  </w:rPr>
                  <w:t xml:space="preserve">Wesley Willett, Jeffrey Heer, and Maneesh Agrawala, "Scented Widgets: Improving Navigation Cues with Embedded Visualizations," </w:t>
                </w:r>
                <w:r>
                  <w:rPr>
                    <w:i/>
                    <w:iCs/>
                    <w:noProof/>
                  </w:rPr>
                  <w:t>IEEE Transactions on Visualization and Computer Graphics</w:t>
                </w:r>
                <w:r>
                  <w:rPr>
                    <w:noProof/>
                  </w:rPr>
                  <w:t>, vol. 13, no. 6, pp. 1129-1136, November 2007.</w:t>
                </w:r>
              </w:p>
            </w:tc>
          </w:tr>
        </w:tbl>
        <w:p w:rsidR="00BD030C" w:rsidRDefault="00BD030C" w:rsidP="00BD030C">
          <w:pPr>
            <w:pStyle w:val="Bibliography"/>
            <w:rPr>
              <w:rFonts w:eastAsiaTheme="minorEastAsia"/>
              <w:noProof/>
              <w:vanish/>
            </w:rPr>
          </w:pPr>
          <w:r>
            <w:rPr>
              <w:noProof/>
              <w:vanish/>
            </w:rPr>
            <w:t>x</w:t>
          </w:r>
        </w:p>
        <w:p w:rsidR="00DA134C" w:rsidRDefault="00DA134C" w:rsidP="00BD030C">
          <w:r>
            <w:rPr>
              <w:b/>
              <w:bCs/>
            </w:rPr>
            <w:fldChar w:fldCharType="end"/>
          </w:r>
        </w:p>
      </w:sdtContent>
    </w:sdt>
    <w:p w:rsidR="00DA134C" w:rsidRPr="00C76A4B" w:rsidRDefault="00DA134C" w:rsidP="00CB78A4">
      <w:pPr>
        <w:pStyle w:val="References"/>
        <w:ind w:left="0" w:firstLine="0"/>
        <w:jc w:val="left"/>
        <w:rPr>
          <w:color w:val="FF0000"/>
        </w:rPr>
        <w:sectPr w:rsidR="00DA134C" w:rsidRPr="00C76A4B" w:rsidSect="00DE1746">
          <w:headerReference w:type="even" r:id="rId10"/>
          <w:type w:val="continuous"/>
          <w:pgSz w:w="12240" w:h="15840" w:code="1"/>
          <w:pgMar w:top="1224" w:right="1080" w:bottom="1440" w:left="1080" w:header="720" w:footer="720" w:gutter="0"/>
          <w:cols w:num="2" w:space="432"/>
        </w:sectPr>
      </w:pPr>
    </w:p>
    <w:p w:rsidR="00C76A4B" w:rsidRDefault="00C76A4B" w:rsidP="00C76A4B">
      <w:pPr>
        <w:rPr>
          <w:rFonts w:ascii="Helvetica" w:hAnsi="Helvetica"/>
          <w:b/>
          <w:sz w:val="24"/>
        </w:rPr>
      </w:pPr>
    </w:p>
    <w:p w:rsidR="006B3F1F" w:rsidRDefault="006B3F1F">
      <w:pPr>
        <w:jc w:val="center"/>
        <w:rPr>
          <w:rFonts w:ascii="Helvetica" w:hAnsi="Helvetica"/>
          <w:b/>
          <w:sz w:val="24"/>
        </w:rPr>
      </w:pPr>
      <w:r>
        <w:rPr>
          <w:rFonts w:ascii="Helvetica" w:hAnsi="Helvetica"/>
          <w:b/>
          <w:sz w:val="24"/>
        </w:rPr>
        <w:t>The columns on the last page should be of approximately equal length.</w:t>
      </w:r>
      <w:r w:rsidR="00D60FA7">
        <w:rPr>
          <w:rFonts w:ascii="Helvetica" w:hAnsi="Helvetica"/>
          <w:b/>
          <w:sz w:val="24"/>
        </w:rPr>
        <w:t xml:space="preserve"> </w:t>
      </w:r>
      <w:r w:rsidR="00D10462">
        <w:rPr>
          <w:rFonts w:ascii="Helvetica" w:hAnsi="Helvetica"/>
          <w:b/>
          <w:sz w:val="24"/>
        </w:rPr>
        <w:br/>
      </w:r>
      <w:r w:rsidR="00D60FA7" w:rsidRPr="00D10462">
        <w:rPr>
          <w:rFonts w:ascii="Helvetica" w:hAnsi="Helvetica"/>
          <w:b/>
          <w:color w:val="FF0000"/>
          <w:sz w:val="24"/>
        </w:rPr>
        <w:t>Remove these two lines from your final version.</w:t>
      </w:r>
    </w:p>
    <w:sectPr w:rsidR="006B3F1F" w:rsidSect="00DE1746">
      <w:type w:val="continuous"/>
      <w:pgSz w:w="12240" w:h="15840" w:code="1"/>
      <w:pgMar w:top="1224"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6504E" w:rsidRDefault="0036504E">
      <w:r>
        <w:separator/>
      </w:r>
    </w:p>
  </w:endnote>
  <w:endnote w:type="continuationSeparator" w:id="0">
    <w:p w:rsidR="0036504E" w:rsidRDefault="0036504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0000000000000000000"/>
    <w:charset w:val="00"/>
    <w:family w:val="roman"/>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w:panose1 w:val="020B050402020202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 w:name="TimesNewRomanPSMT">
    <w:panose1 w:val="00000000000000000000"/>
    <w:charset w:val="00"/>
    <w:family w:val="roman"/>
    <w:notTrueType/>
    <w:pitch w:val="default"/>
    <w:sig w:usb0="00000003" w:usb1="00000000" w:usb2="00000000" w:usb3="00000000" w:csb0="00000001" w:csb1="00000000"/>
  </w:font>
  <w:font w:name="TimesNewRomanPS-ItalicMT">
    <w:panose1 w:val="00000000000000000000"/>
    <w:charset w:val="00"/>
    <w:family w:val="roman"/>
    <w:notTrueType/>
    <w:pitch w:val="default"/>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21718" w:rsidRDefault="00E21718">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6504E" w:rsidRDefault="0036504E">
      <w:r>
        <w:separator/>
      </w:r>
    </w:p>
  </w:footnote>
  <w:footnote w:type="continuationSeparator" w:id="0">
    <w:p w:rsidR="0036504E" w:rsidRDefault="0036504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B3F1F" w:rsidRDefault="006B3F1F" w:rsidP="006B3F1F">
    <w:pPr>
      <w:pStyle w:val="Header"/>
      <w:tabs>
        <w:tab w:val="clear" w:pos="4320"/>
        <w:tab w:val="clear" w:pos="8640"/>
        <w:tab w:val="left" w:pos="2660"/>
      </w:tabs>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F2EDC9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255A5C2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AF0C147E"/>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795EB0FE"/>
    <w:lvl w:ilvl="0">
      <w:start w:val="1"/>
      <w:numFmt w:val="decimal"/>
      <w:pStyle w:val="ListNumber2"/>
      <w:lvlText w:val="%1."/>
      <w:lvlJc w:val="left"/>
      <w:pPr>
        <w:tabs>
          <w:tab w:val="num" w:pos="720"/>
        </w:tabs>
        <w:ind w:left="720" w:hanging="360"/>
      </w:pPr>
    </w:lvl>
  </w:abstractNum>
  <w:abstractNum w:abstractNumId="4">
    <w:nsid w:val="FFFFFF80"/>
    <w:multiLevelType w:val="singleLevel"/>
    <w:tmpl w:val="843EB82E"/>
    <w:lvl w:ilvl="0">
      <w:start w:val="1"/>
      <w:numFmt w:val="bullet"/>
      <w:pStyle w:val="ListBullet5"/>
      <w:lvlText w:val=""/>
      <w:lvlJc w:val="left"/>
      <w:pPr>
        <w:tabs>
          <w:tab w:val="num" w:pos="1800"/>
        </w:tabs>
        <w:ind w:left="1800" w:hanging="360"/>
      </w:pPr>
      <w:rPr>
        <w:rFonts w:ascii="Symbol" w:eastAsia="Times New Roman" w:hAnsi="Symbol" w:hint="default"/>
      </w:rPr>
    </w:lvl>
  </w:abstractNum>
  <w:abstractNum w:abstractNumId="5">
    <w:nsid w:val="FFFFFF81"/>
    <w:multiLevelType w:val="singleLevel"/>
    <w:tmpl w:val="BA480184"/>
    <w:lvl w:ilvl="0">
      <w:start w:val="1"/>
      <w:numFmt w:val="bullet"/>
      <w:pStyle w:val="ListBullet4"/>
      <w:lvlText w:val=""/>
      <w:lvlJc w:val="left"/>
      <w:pPr>
        <w:tabs>
          <w:tab w:val="num" w:pos="1440"/>
        </w:tabs>
        <w:ind w:left="1440" w:hanging="360"/>
      </w:pPr>
      <w:rPr>
        <w:rFonts w:ascii="Symbol" w:eastAsia="Times New Roman" w:hAnsi="Symbol" w:hint="default"/>
      </w:rPr>
    </w:lvl>
  </w:abstractNum>
  <w:abstractNum w:abstractNumId="6">
    <w:nsid w:val="FFFFFF82"/>
    <w:multiLevelType w:val="singleLevel"/>
    <w:tmpl w:val="9B1C1786"/>
    <w:lvl w:ilvl="0">
      <w:start w:val="1"/>
      <w:numFmt w:val="bullet"/>
      <w:pStyle w:val="ListBullet3"/>
      <w:lvlText w:val=""/>
      <w:lvlJc w:val="left"/>
      <w:pPr>
        <w:tabs>
          <w:tab w:val="num" w:pos="1080"/>
        </w:tabs>
        <w:ind w:left="1080" w:hanging="360"/>
      </w:pPr>
      <w:rPr>
        <w:rFonts w:ascii="Symbol" w:eastAsia="Times New Roman" w:hAnsi="Symbol" w:hint="default"/>
      </w:rPr>
    </w:lvl>
  </w:abstractNum>
  <w:abstractNum w:abstractNumId="7">
    <w:nsid w:val="FFFFFF83"/>
    <w:multiLevelType w:val="singleLevel"/>
    <w:tmpl w:val="536E19F6"/>
    <w:lvl w:ilvl="0">
      <w:start w:val="1"/>
      <w:numFmt w:val="bullet"/>
      <w:pStyle w:val="ListBullet2"/>
      <w:lvlText w:val=""/>
      <w:lvlJc w:val="left"/>
      <w:pPr>
        <w:tabs>
          <w:tab w:val="num" w:pos="720"/>
        </w:tabs>
        <w:ind w:left="720" w:hanging="360"/>
      </w:pPr>
      <w:rPr>
        <w:rFonts w:ascii="Symbol" w:eastAsia="Times New Roman" w:hAnsi="Symbol" w:hint="default"/>
      </w:rPr>
    </w:lvl>
  </w:abstractNum>
  <w:abstractNum w:abstractNumId="8">
    <w:nsid w:val="FFFFFF88"/>
    <w:multiLevelType w:val="singleLevel"/>
    <w:tmpl w:val="66E00E2E"/>
    <w:lvl w:ilvl="0">
      <w:start w:val="1"/>
      <w:numFmt w:val="decimal"/>
      <w:pStyle w:val="ListNumber"/>
      <w:lvlText w:val="%1."/>
      <w:lvlJc w:val="left"/>
      <w:pPr>
        <w:tabs>
          <w:tab w:val="num" w:pos="360"/>
        </w:tabs>
        <w:ind w:left="360" w:hanging="360"/>
      </w:pPr>
    </w:lvl>
  </w:abstractNum>
  <w:abstractNum w:abstractNumId="9">
    <w:nsid w:val="FFFFFF89"/>
    <w:multiLevelType w:val="singleLevel"/>
    <w:tmpl w:val="A836A8AC"/>
    <w:lvl w:ilvl="0">
      <w:start w:val="1"/>
      <w:numFmt w:val="bullet"/>
      <w:pStyle w:val="ListBullet"/>
      <w:lvlText w:val=""/>
      <w:lvlJc w:val="left"/>
      <w:pPr>
        <w:tabs>
          <w:tab w:val="num" w:pos="360"/>
        </w:tabs>
        <w:ind w:left="360" w:hanging="360"/>
      </w:pPr>
      <w:rPr>
        <w:rFonts w:ascii="Symbol" w:eastAsia="Times New Roman" w:hAnsi="Symbol" w:hint="default"/>
      </w:rPr>
    </w:lvl>
  </w:abstractNum>
  <w:abstractNum w:abstractNumId="10">
    <w:nsid w:val="FFFFFFFB"/>
    <w:multiLevelType w:val="multilevel"/>
    <w:tmpl w:val="FFFFFFFF"/>
    <w:lvl w:ilvl="0">
      <w:start w:val="1"/>
      <w:numFmt w:val="decimal"/>
      <w:lvlText w:val="%1."/>
      <w:legacy w:legacy="1" w:legacySpace="144" w:legacyIndent="0"/>
      <w:lvlJc w:val="left"/>
    </w:lvl>
    <w:lvl w:ilvl="1">
      <w:start w:val="1"/>
      <w:numFmt w:val="decimal"/>
      <w:lvlText w:val="%1.%2"/>
      <w:legacy w:legacy="1" w:legacySpace="144" w:legacyIndent="0"/>
      <w:lvlJc w:val="left"/>
    </w:lvl>
    <w:lvl w:ilvl="2">
      <w:start w:val="1"/>
      <w:numFmt w:val="decimal"/>
      <w:lvlText w:val="%1.%2.%3"/>
      <w:legacy w:legacy="1" w:legacySpace="144" w:legacyIndent="0"/>
      <w:lvlJc w:val="left"/>
    </w:lvl>
    <w:lvl w:ilvl="3">
      <w:start w:val="1"/>
      <w:numFmt w:val="decimal"/>
      <w:lvlText w:val="%1.%2.%3.%4"/>
      <w:legacy w:legacy="1" w:legacySpace="144" w:legacyIndent="0"/>
      <w:lvlJc w:val="left"/>
    </w:lvl>
    <w:lvl w:ilvl="4">
      <w:start w:val="1"/>
      <w:numFmt w:val="decimal"/>
      <w:lvlText w:val="%1.%2.%3.%4.%5"/>
      <w:legacy w:legacy="1" w:legacySpace="144" w:legacyIndent="0"/>
      <w:lvlJc w:val="left"/>
    </w:lvl>
    <w:lvl w:ilvl="5">
      <w:start w:val="1"/>
      <w:numFmt w:val="decimal"/>
      <w:lvlText w:val="%1.%2.%3.%4.%5.%6"/>
      <w:legacy w:legacy="1" w:legacySpace="144" w:legacyIndent="0"/>
      <w:lvlJc w:val="left"/>
    </w:lvl>
    <w:lvl w:ilvl="6">
      <w:start w:val="1"/>
      <w:numFmt w:val="decimal"/>
      <w:lvlText w:val="%1.%2.%3.%4.%5.%6.%7"/>
      <w:legacy w:legacy="1" w:legacySpace="144" w:legacyIndent="0"/>
      <w:lvlJc w:val="left"/>
    </w:lvl>
    <w:lvl w:ilvl="7">
      <w:start w:val="1"/>
      <w:numFmt w:val="decimal"/>
      <w:lvlText w:val="%1.%2.%3.%4.%5.%6.%7.%8"/>
      <w:legacy w:legacy="1" w:legacySpace="144" w:legacyIndent="0"/>
      <w:lvlJc w:val="left"/>
    </w:lvl>
    <w:lvl w:ilvl="8">
      <w:start w:val="1"/>
      <w:numFmt w:val="decimal"/>
      <w:lvlText w:val="%1.%2.%3.%4.%5.%6.%7.%8.%9"/>
      <w:legacy w:legacy="1" w:legacySpace="144" w:legacyIndent="0"/>
      <w:lvlJc w:val="left"/>
    </w:lvl>
  </w:abstractNum>
  <w:abstractNum w:abstractNumId="11">
    <w:nsid w:val="FFFFFFFE"/>
    <w:multiLevelType w:val="singleLevel"/>
    <w:tmpl w:val="5CA6E12C"/>
    <w:lvl w:ilvl="0">
      <w:numFmt w:val="decimal"/>
      <w:lvlText w:val="*"/>
      <w:lvlJc w:val="left"/>
    </w:lvl>
  </w:abstractNum>
  <w:abstractNum w:abstractNumId="12">
    <w:nsid w:val="06686EE4"/>
    <w:multiLevelType w:val="multilevel"/>
    <w:tmpl w:val="97181DC6"/>
    <w:lvl w:ilvl="0">
      <w:start w:val="1"/>
      <w:numFmt w:val="bullet"/>
      <w:pStyle w:val="Bullet"/>
      <w:lvlText w:val=""/>
      <w:lvlJc w:val="left"/>
      <w:pPr>
        <w:tabs>
          <w:tab w:val="num" w:pos="720"/>
        </w:tabs>
        <w:ind w:left="720" w:hanging="360"/>
      </w:pPr>
      <w:rPr>
        <w:rFonts w:ascii="Symbol" w:eastAsia="Times New Roman"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eastAsia="Times New Roman"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eastAsia="Times New Roman"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nsid w:val="13DF734A"/>
    <w:multiLevelType w:val="hybridMultilevel"/>
    <w:tmpl w:val="01489D86"/>
    <w:lvl w:ilvl="0" w:tplc="455AE830">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198D75AF"/>
    <w:multiLevelType w:val="singleLevel"/>
    <w:tmpl w:val="DDEE8D5E"/>
    <w:lvl w:ilvl="0">
      <w:start w:val="1"/>
      <w:numFmt w:val="decimal"/>
      <w:lvlText w:val="%1."/>
      <w:legacy w:legacy="1" w:legacySpace="0" w:legacyIndent="144"/>
      <w:lvlJc w:val="left"/>
      <w:pPr>
        <w:ind w:left="144" w:hanging="144"/>
      </w:pPr>
    </w:lvl>
  </w:abstractNum>
  <w:abstractNum w:abstractNumId="15">
    <w:nsid w:val="2AB17545"/>
    <w:multiLevelType w:val="singleLevel"/>
    <w:tmpl w:val="DDEE8D5E"/>
    <w:lvl w:ilvl="0">
      <w:start w:val="1"/>
      <w:numFmt w:val="decimal"/>
      <w:lvlText w:val="%1."/>
      <w:legacy w:legacy="1" w:legacySpace="0" w:legacyIndent="144"/>
      <w:lvlJc w:val="left"/>
      <w:pPr>
        <w:ind w:left="144" w:hanging="144"/>
      </w:pPr>
    </w:lvl>
  </w:abstractNum>
  <w:abstractNum w:abstractNumId="16">
    <w:nsid w:val="2DD2148E"/>
    <w:multiLevelType w:val="hybridMultilevel"/>
    <w:tmpl w:val="7286F742"/>
    <w:lvl w:ilvl="0" w:tplc="10090011">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7">
    <w:nsid w:val="2EBF01AF"/>
    <w:multiLevelType w:val="hybridMultilevel"/>
    <w:tmpl w:val="EA788CC6"/>
    <w:lvl w:ilvl="0" w:tplc="8A205A76">
      <w:start w:val="1"/>
      <w:numFmt w:val="lowerRoman"/>
      <w:lvlText w:val="%1)"/>
      <w:lvlJc w:val="left"/>
      <w:pPr>
        <w:ind w:left="1080" w:hanging="72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330F08CD"/>
    <w:multiLevelType w:val="multilevel"/>
    <w:tmpl w:val="DDEE8D5E"/>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9">
    <w:nsid w:val="4229611F"/>
    <w:multiLevelType w:val="singleLevel"/>
    <w:tmpl w:val="DDEE8D5E"/>
    <w:lvl w:ilvl="0">
      <w:start w:val="1"/>
      <w:numFmt w:val="decimal"/>
      <w:lvlText w:val="%1."/>
      <w:legacy w:legacy="1" w:legacySpace="0" w:legacyIndent="144"/>
      <w:lvlJc w:val="left"/>
      <w:pPr>
        <w:ind w:left="144" w:hanging="144"/>
      </w:pPr>
    </w:lvl>
  </w:abstractNum>
  <w:abstractNum w:abstractNumId="20">
    <w:nsid w:val="49921860"/>
    <w:multiLevelType w:val="hybridMultilevel"/>
    <w:tmpl w:val="9612AE24"/>
    <w:lvl w:ilvl="0" w:tplc="B2DE9D3C">
      <w:start w:val="1"/>
      <w:numFmt w:val="lowerRoman"/>
      <w:lvlText w:val="%1)"/>
      <w:lvlJc w:val="left"/>
      <w:pPr>
        <w:ind w:left="1080" w:hanging="72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1">
    <w:nsid w:val="4AAC6963"/>
    <w:multiLevelType w:val="singleLevel"/>
    <w:tmpl w:val="DDEE8D5E"/>
    <w:lvl w:ilvl="0">
      <w:start w:val="1"/>
      <w:numFmt w:val="decimal"/>
      <w:lvlText w:val="%1."/>
      <w:legacy w:legacy="1" w:legacySpace="0" w:legacyIndent="144"/>
      <w:lvlJc w:val="left"/>
      <w:pPr>
        <w:ind w:left="144" w:hanging="144"/>
      </w:pPr>
    </w:lvl>
  </w:abstractNum>
  <w:abstractNum w:abstractNumId="22">
    <w:nsid w:val="5289287D"/>
    <w:multiLevelType w:val="singleLevel"/>
    <w:tmpl w:val="DDEE8D5E"/>
    <w:lvl w:ilvl="0">
      <w:start w:val="1"/>
      <w:numFmt w:val="decimal"/>
      <w:lvlText w:val="%1."/>
      <w:legacy w:legacy="1" w:legacySpace="0" w:legacyIndent="144"/>
      <w:lvlJc w:val="left"/>
      <w:pPr>
        <w:ind w:left="144" w:hanging="144"/>
      </w:pPr>
    </w:lvl>
  </w:abstractNum>
  <w:abstractNum w:abstractNumId="23">
    <w:nsid w:val="58D51CC0"/>
    <w:multiLevelType w:val="singleLevel"/>
    <w:tmpl w:val="DDEE8D5E"/>
    <w:lvl w:ilvl="0">
      <w:start w:val="1"/>
      <w:numFmt w:val="decimal"/>
      <w:lvlText w:val="%1."/>
      <w:legacy w:legacy="1" w:legacySpace="0" w:legacyIndent="144"/>
      <w:lvlJc w:val="left"/>
      <w:pPr>
        <w:ind w:left="144" w:hanging="144"/>
      </w:pPr>
    </w:lvl>
  </w:abstractNum>
  <w:abstractNum w:abstractNumId="24">
    <w:nsid w:val="5A0A036E"/>
    <w:multiLevelType w:val="singleLevel"/>
    <w:tmpl w:val="61E616DA"/>
    <w:lvl w:ilvl="0">
      <w:start w:val="1"/>
      <w:numFmt w:val="decimal"/>
      <w:lvlText w:val="%1."/>
      <w:legacy w:legacy="1" w:legacySpace="0" w:legacyIndent="144"/>
      <w:lvlJc w:val="left"/>
      <w:pPr>
        <w:ind w:left="14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1"/>
    <w:lvlOverride w:ilvl="0">
      <w:lvl w:ilvl="0">
        <w:start w:val="1"/>
        <w:numFmt w:val="bullet"/>
        <w:lvlText w:val=""/>
        <w:legacy w:legacy="1" w:legacySpace="0" w:legacyIndent="360"/>
        <w:lvlJc w:val="left"/>
        <w:pPr>
          <w:ind w:left="360" w:hanging="360"/>
        </w:pPr>
        <w:rPr>
          <w:rFonts w:ascii="Symbol" w:eastAsia="Times New Roman" w:hAnsi="Symbol" w:hint="default"/>
        </w:rPr>
      </w:lvl>
    </w:lvlOverride>
  </w:num>
  <w:num w:numId="22">
    <w:abstractNumId w:val="24"/>
  </w:num>
  <w:num w:numId="23">
    <w:abstractNumId w:val="18"/>
  </w:num>
  <w:num w:numId="24">
    <w:abstractNumId w:val="10"/>
  </w:num>
  <w:num w:numId="25">
    <w:abstractNumId w:val="19"/>
  </w:num>
  <w:num w:numId="26">
    <w:abstractNumId w:val="15"/>
  </w:num>
  <w:num w:numId="27">
    <w:abstractNumId w:val="21"/>
  </w:num>
  <w:num w:numId="28">
    <w:abstractNumId w:val="22"/>
  </w:num>
  <w:num w:numId="29">
    <w:abstractNumId w:val="14"/>
  </w:num>
  <w:num w:numId="30">
    <w:abstractNumId w:val="23"/>
  </w:num>
  <w:num w:numId="31">
    <w:abstractNumId w:val="12"/>
  </w:num>
  <w:num w:numId="32">
    <w:abstractNumId w:val="13"/>
  </w:num>
  <w:num w:numId="33">
    <w:abstractNumId w:val="16"/>
  </w:num>
  <w:num w:numId="34">
    <w:abstractNumId w:val="20"/>
  </w:num>
  <w:num w:numId="35">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HIPaperNum" w:val="400"/>
  </w:docVars>
  <w:rsids>
    <w:rsidRoot w:val="004F7602"/>
    <w:rsid w:val="00002B39"/>
    <w:rsid w:val="000333DE"/>
    <w:rsid w:val="0003450C"/>
    <w:rsid w:val="0005114C"/>
    <w:rsid w:val="00055598"/>
    <w:rsid w:val="00057C63"/>
    <w:rsid w:val="00071D17"/>
    <w:rsid w:val="000728F3"/>
    <w:rsid w:val="00072B3A"/>
    <w:rsid w:val="00095020"/>
    <w:rsid w:val="000A3852"/>
    <w:rsid w:val="000A5800"/>
    <w:rsid w:val="000B2768"/>
    <w:rsid w:val="000B6632"/>
    <w:rsid w:val="000B6A11"/>
    <w:rsid w:val="000B72DA"/>
    <w:rsid w:val="000C630F"/>
    <w:rsid w:val="000E4445"/>
    <w:rsid w:val="000E5328"/>
    <w:rsid w:val="000F145F"/>
    <w:rsid w:val="0010210D"/>
    <w:rsid w:val="001105CA"/>
    <w:rsid w:val="00111581"/>
    <w:rsid w:val="00123CFD"/>
    <w:rsid w:val="00137145"/>
    <w:rsid w:val="00137577"/>
    <w:rsid w:val="00142E7D"/>
    <w:rsid w:val="001465AB"/>
    <w:rsid w:val="00151FAA"/>
    <w:rsid w:val="00161911"/>
    <w:rsid w:val="00192566"/>
    <w:rsid w:val="001C2A81"/>
    <w:rsid w:val="001C7CA3"/>
    <w:rsid w:val="001D42E2"/>
    <w:rsid w:val="001D6D48"/>
    <w:rsid w:val="001E758C"/>
    <w:rsid w:val="001F062E"/>
    <w:rsid w:val="001F40BF"/>
    <w:rsid w:val="0020192F"/>
    <w:rsid w:val="00210191"/>
    <w:rsid w:val="00227741"/>
    <w:rsid w:val="0024113A"/>
    <w:rsid w:val="00244EE1"/>
    <w:rsid w:val="0025707B"/>
    <w:rsid w:val="00280BD3"/>
    <w:rsid w:val="002862A4"/>
    <w:rsid w:val="002901F8"/>
    <w:rsid w:val="002D2344"/>
    <w:rsid w:val="002E4940"/>
    <w:rsid w:val="002F61EC"/>
    <w:rsid w:val="002F71F7"/>
    <w:rsid w:val="00301549"/>
    <w:rsid w:val="00340493"/>
    <w:rsid w:val="00344BFF"/>
    <w:rsid w:val="003500C6"/>
    <w:rsid w:val="00354AC8"/>
    <w:rsid w:val="00354C1D"/>
    <w:rsid w:val="00355923"/>
    <w:rsid w:val="0036504E"/>
    <w:rsid w:val="00365BF8"/>
    <w:rsid w:val="0039156C"/>
    <w:rsid w:val="003948CB"/>
    <w:rsid w:val="003A0D18"/>
    <w:rsid w:val="003B1F3C"/>
    <w:rsid w:val="003E0C06"/>
    <w:rsid w:val="003E1FB5"/>
    <w:rsid w:val="003E3C69"/>
    <w:rsid w:val="0041136C"/>
    <w:rsid w:val="0041270E"/>
    <w:rsid w:val="00454A5E"/>
    <w:rsid w:val="0046771C"/>
    <w:rsid w:val="00480F98"/>
    <w:rsid w:val="00481F64"/>
    <w:rsid w:val="00493EDB"/>
    <w:rsid w:val="0049684C"/>
    <w:rsid w:val="004B4829"/>
    <w:rsid w:val="004C700C"/>
    <w:rsid w:val="004F7602"/>
    <w:rsid w:val="005004D4"/>
    <w:rsid w:val="00505DFC"/>
    <w:rsid w:val="00507848"/>
    <w:rsid w:val="00513EF2"/>
    <w:rsid w:val="00551456"/>
    <w:rsid w:val="00560E90"/>
    <w:rsid w:val="005931A1"/>
    <w:rsid w:val="005A1DB7"/>
    <w:rsid w:val="005C216A"/>
    <w:rsid w:val="005C632C"/>
    <w:rsid w:val="005C78A6"/>
    <w:rsid w:val="005D144D"/>
    <w:rsid w:val="005D4910"/>
    <w:rsid w:val="005E3A00"/>
    <w:rsid w:val="005E46FB"/>
    <w:rsid w:val="006048E3"/>
    <w:rsid w:val="006127F1"/>
    <w:rsid w:val="00613D18"/>
    <w:rsid w:val="006145B7"/>
    <w:rsid w:val="00625E44"/>
    <w:rsid w:val="0063628B"/>
    <w:rsid w:val="006438D3"/>
    <w:rsid w:val="006619D3"/>
    <w:rsid w:val="00663A28"/>
    <w:rsid w:val="006707C4"/>
    <w:rsid w:val="00684747"/>
    <w:rsid w:val="00695F7C"/>
    <w:rsid w:val="006A620B"/>
    <w:rsid w:val="006A6E3F"/>
    <w:rsid w:val="006B3F1F"/>
    <w:rsid w:val="006E401D"/>
    <w:rsid w:val="007031CC"/>
    <w:rsid w:val="007078B9"/>
    <w:rsid w:val="00734875"/>
    <w:rsid w:val="007352A0"/>
    <w:rsid w:val="00770435"/>
    <w:rsid w:val="00773948"/>
    <w:rsid w:val="007B6D60"/>
    <w:rsid w:val="007C7E48"/>
    <w:rsid w:val="007D520D"/>
    <w:rsid w:val="007E174B"/>
    <w:rsid w:val="007E69C4"/>
    <w:rsid w:val="007F1CA9"/>
    <w:rsid w:val="007F61EF"/>
    <w:rsid w:val="008134A2"/>
    <w:rsid w:val="00855456"/>
    <w:rsid w:val="008639E0"/>
    <w:rsid w:val="00890771"/>
    <w:rsid w:val="0089675E"/>
    <w:rsid w:val="008B1A7E"/>
    <w:rsid w:val="008C1CB7"/>
    <w:rsid w:val="008C3181"/>
    <w:rsid w:val="008F183B"/>
    <w:rsid w:val="0090145C"/>
    <w:rsid w:val="00907730"/>
    <w:rsid w:val="00954162"/>
    <w:rsid w:val="00954859"/>
    <w:rsid w:val="009616A9"/>
    <w:rsid w:val="009863CF"/>
    <w:rsid w:val="00992D8D"/>
    <w:rsid w:val="00994007"/>
    <w:rsid w:val="009A62ED"/>
    <w:rsid w:val="009B6F1E"/>
    <w:rsid w:val="009D0E6F"/>
    <w:rsid w:val="009E3B95"/>
    <w:rsid w:val="009E55D1"/>
    <w:rsid w:val="00A1173C"/>
    <w:rsid w:val="00A278A0"/>
    <w:rsid w:val="00A27B97"/>
    <w:rsid w:val="00A530DA"/>
    <w:rsid w:val="00A54CAB"/>
    <w:rsid w:val="00A62A70"/>
    <w:rsid w:val="00A631A3"/>
    <w:rsid w:val="00A6678D"/>
    <w:rsid w:val="00A729A3"/>
    <w:rsid w:val="00A8132E"/>
    <w:rsid w:val="00AA7718"/>
    <w:rsid w:val="00AB0996"/>
    <w:rsid w:val="00AB2711"/>
    <w:rsid w:val="00AC49FB"/>
    <w:rsid w:val="00AC7B51"/>
    <w:rsid w:val="00AE7513"/>
    <w:rsid w:val="00AF4C70"/>
    <w:rsid w:val="00B26FEF"/>
    <w:rsid w:val="00B84DEF"/>
    <w:rsid w:val="00BD030C"/>
    <w:rsid w:val="00BD085C"/>
    <w:rsid w:val="00BD2529"/>
    <w:rsid w:val="00BE453D"/>
    <w:rsid w:val="00C06485"/>
    <w:rsid w:val="00C168B1"/>
    <w:rsid w:val="00C668FF"/>
    <w:rsid w:val="00C76A4B"/>
    <w:rsid w:val="00C852D4"/>
    <w:rsid w:val="00CA5766"/>
    <w:rsid w:val="00CB78A4"/>
    <w:rsid w:val="00CC02D3"/>
    <w:rsid w:val="00CD6BE2"/>
    <w:rsid w:val="00D10462"/>
    <w:rsid w:val="00D12810"/>
    <w:rsid w:val="00D1356B"/>
    <w:rsid w:val="00D155A0"/>
    <w:rsid w:val="00D170CB"/>
    <w:rsid w:val="00D60FA7"/>
    <w:rsid w:val="00D819C0"/>
    <w:rsid w:val="00D84763"/>
    <w:rsid w:val="00D943E2"/>
    <w:rsid w:val="00DA134C"/>
    <w:rsid w:val="00DB0E25"/>
    <w:rsid w:val="00DD639D"/>
    <w:rsid w:val="00DE1746"/>
    <w:rsid w:val="00E120DC"/>
    <w:rsid w:val="00E21718"/>
    <w:rsid w:val="00E309BC"/>
    <w:rsid w:val="00E35A4C"/>
    <w:rsid w:val="00E64DDD"/>
    <w:rsid w:val="00E65B32"/>
    <w:rsid w:val="00E66CCF"/>
    <w:rsid w:val="00E833F8"/>
    <w:rsid w:val="00EA2FD2"/>
    <w:rsid w:val="00EB06FA"/>
    <w:rsid w:val="00EB3CF4"/>
    <w:rsid w:val="00EC54AB"/>
    <w:rsid w:val="00EF53FE"/>
    <w:rsid w:val="00F01986"/>
    <w:rsid w:val="00F214AA"/>
    <w:rsid w:val="00F311C1"/>
    <w:rsid w:val="00F56305"/>
    <w:rsid w:val="00F64B04"/>
    <w:rsid w:val="00F67AA8"/>
    <w:rsid w:val="00F71803"/>
    <w:rsid w:val="00F83B31"/>
    <w:rsid w:val="00F85DD5"/>
    <w:rsid w:val="00F90E70"/>
    <w:rsid w:val="00FA519E"/>
    <w:rsid w:val="00FC5A94"/>
    <w:rsid w:val="00FD3E2C"/>
    <w:rsid w:val="00FF2DD4"/>
    <w:rsid w:val="00FF3354"/>
    <w:rsid w:val="00FF706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5D4910"/>
    <w:pPr>
      <w:spacing w:after="200" w:line="276" w:lineRule="auto"/>
      <w:ind w:left="720"/>
      <w:contextualSpacing/>
      <w:jc w:val="left"/>
    </w:pPr>
    <w:rPr>
      <w:rFonts w:ascii="Calibri" w:eastAsia="Calibri" w:hAnsi="Calibri"/>
      <w:sz w:val="22"/>
      <w:szCs w:val="22"/>
      <w:lang w:val="en-CA"/>
    </w:rPr>
  </w:style>
  <w:style w:type="character" w:customStyle="1" w:styleId="Heading1Char">
    <w:name w:val="Heading 1 Char"/>
    <w:basedOn w:val="DefaultParagraphFont"/>
    <w:link w:val="Heading1"/>
    <w:uiPriority w:val="9"/>
    <w:rsid w:val="00DA134C"/>
    <w:rPr>
      <w:rFonts w:ascii="Arial" w:eastAsia="Times New Roman" w:hAnsi="Arial"/>
      <w:b/>
      <w:caps/>
      <w:kern w:val="32"/>
      <w:sz w:val="18"/>
      <w:lang w:val="en-US" w:eastAsia="en-US"/>
    </w:rPr>
  </w:style>
  <w:style w:type="paragraph" w:styleId="Bibliography">
    <w:name w:val="Bibliography"/>
    <w:basedOn w:val="Normal"/>
    <w:next w:val="Normal"/>
    <w:uiPriority w:val="37"/>
    <w:unhideWhenUsed/>
    <w:rsid w:val="00DA134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w:eastAsia="Times" w:hAnsi="Times" w:cs="Times New Roman"/>
        <w:lang w:val="en-CA" w:eastAsia="en-C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0"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20"/>
      <w:jc w:val="both"/>
    </w:pPr>
    <w:rPr>
      <w:rFonts w:ascii="Times New Roman" w:eastAsia="Times New Roman" w:hAnsi="Times New Roman"/>
      <w:lang w:val="en-US" w:eastAsia="en-US"/>
    </w:rPr>
  </w:style>
  <w:style w:type="paragraph" w:styleId="Heading1">
    <w:name w:val="heading 1"/>
    <w:basedOn w:val="Normal"/>
    <w:next w:val="Normal"/>
    <w:link w:val="Heading1Char"/>
    <w:uiPriority w:val="9"/>
    <w:qFormat/>
    <w:pPr>
      <w:keepNext/>
      <w:keepLines/>
      <w:spacing w:before="120" w:after="0"/>
      <w:outlineLvl w:val="0"/>
    </w:pPr>
    <w:rPr>
      <w:rFonts w:ascii="Arial" w:hAnsi="Arial"/>
      <w:b/>
      <w:caps/>
      <w:kern w:val="32"/>
      <w:sz w:val="18"/>
    </w:rPr>
  </w:style>
  <w:style w:type="paragraph" w:styleId="Heading2">
    <w:name w:val="heading 2"/>
    <w:basedOn w:val="Heading1"/>
    <w:next w:val="Normal"/>
    <w:qFormat/>
    <w:pPr>
      <w:outlineLvl w:val="1"/>
    </w:pPr>
    <w:rPr>
      <w:caps w:val="0"/>
    </w:rPr>
  </w:style>
  <w:style w:type="paragraph" w:styleId="Heading3">
    <w:name w:val="heading 3"/>
    <w:basedOn w:val="Heading2"/>
    <w:next w:val="Normal"/>
    <w:qFormat/>
    <w:pPr>
      <w:outlineLvl w:val="2"/>
    </w:pPr>
    <w:rPr>
      <w:b w:val="0"/>
      <w:i/>
    </w:rPr>
  </w:style>
  <w:style w:type="paragraph" w:styleId="Heading4">
    <w:name w:val="heading 4"/>
    <w:basedOn w:val="Normal"/>
    <w:next w:val="Normal"/>
    <w:qFormat/>
    <w:pPr>
      <w:keepNext/>
      <w:numPr>
        <w:ilvl w:val="3"/>
        <w:numId w:val="23"/>
      </w:numPr>
      <w:spacing w:before="240" w:after="60"/>
      <w:outlineLvl w:val="3"/>
    </w:pPr>
    <w:rPr>
      <w:b/>
      <w:sz w:val="28"/>
    </w:rPr>
  </w:style>
  <w:style w:type="paragraph" w:styleId="Heading5">
    <w:name w:val="heading 5"/>
    <w:basedOn w:val="Normal"/>
    <w:next w:val="Normal"/>
    <w:qFormat/>
    <w:pPr>
      <w:numPr>
        <w:ilvl w:val="4"/>
        <w:numId w:val="23"/>
      </w:numPr>
      <w:spacing w:before="240" w:after="60"/>
      <w:outlineLvl w:val="4"/>
    </w:pPr>
    <w:rPr>
      <w:b/>
      <w:i/>
      <w:sz w:val="26"/>
    </w:rPr>
  </w:style>
  <w:style w:type="paragraph" w:styleId="Heading6">
    <w:name w:val="heading 6"/>
    <w:basedOn w:val="Normal"/>
    <w:next w:val="Normal"/>
    <w:qFormat/>
    <w:pPr>
      <w:numPr>
        <w:ilvl w:val="5"/>
        <w:numId w:val="23"/>
      </w:numPr>
      <w:spacing w:before="240" w:after="60"/>
      <w:outlineLvl w:val="5"/>
    </w:pPr>
    <w:rPr>
      <w:b/>
      <w:sz w:val="22"/>
    </w:rPr>
  </w:style>
  <w:style w:type="paragraph" w:styleId="Heading7">
    <w:name w:val="heading 7"/>
    <w:basedOn w:val="Normal"/>
    <w:next w:val="Normal"/>
    <w:qFormat/>
    <w:pPr>
      <w:numPr>
        <w:ilvl w:val="6"/>
        <w:numId w:val="23"/>
      </w:numPr>
      <w:spacing w:before="240" w:after="60"/>
      <w:outlineLvl w:val="6"/>
    </w:pPr>
  </w:style>
  <w:style w:type="paragraph" w:styleId="Heading8">
    <w:name w:val="heading 8"/>
    <w:basedOn w:val="Normal"/>
    <w:next w:val="Normal"/>
    <w:qFormat/>
    <w:pPr>
      <w:numPr>
        <w:ilvl w:val="7"/>
        <w:numId w:val="23"/>
      </w:numPr>
      <w:spacing w:before="240" w:after="60"/>
      <w:outlineLvl w:val="7"/>
    </w:pPr>
    <w:rPr>
      <w:i/>
    </w:rPr>
  </w:style>
  <w:style w:type="paragraph" w:styleId="Heading9">
    <w:name w:val="heading 9"/>
    <w:basedOn w:val="Normal"/>
    <w:next w:val="Normal"/>
    <w:qFormat/>
    <w:pPr>
      <w:numPr>
        <w:ilvl w:val="8"/>
        <w:numId w:val="23"/>
      </w:numPr>
      <w:spacing w:before="240" w:after="60"/>
      <w:outlineLvl w:val="8"/>
    </w:pPr>
    <w:rPr>
      <w:rFonts w:ascii="Arial" w:hAnsi="Arial"/>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pPr>
      <w:tabs>
        <w:tab w:val="center" w:pos="4320"/>
        <w:tab w:val="right" w:pos="8640"/>
      </w:tabs>
    </w:pPr>
  </w:style>
  <w:style w:type="paragraph" w:styleId="Header">
    <w:name w:val="header"/>
    <w:basedOn w:val="Normal"/>
    <w:pPr>
      <w:tabs>
        <w:tab w:val="center" w:pos="4320"/>
        <w:tab w:val="right" w:pos="8640"/>
      </w:tabs>
    </w:pPr>
    <w:rPr>
      <w:rFonts w:ascii="Arial" w:hAnsi="Arial"/>
    </w:rPr>
  </w:style>
  <w:style w:type="paragraph" w:customStyle="1" w:styleId="Author">
    <w:name w:val="Author"/>
    <w:basedOn w:val="Normal"/>
    <w:pPr>
      <w:spacing w:after="0"/>
      <w:jc w:val="center"/>
    </w:pPr>
    <w:rPr>
      <w:b/>
      <w:color w:val="000000"/>
      <w:sz w:val="24"/>
    </w:rPr>
  </w:style>
  <w:style w:type="character" w:styleId="PageNumber">
    <w:name w:val="page number"/>
    <w:basedOn w:val="DefaultParagraphFont"/>
  </w:style>
  <w:style w:type="paragraph" w:styleId="Title">
    <w:name w:val="Title"/>
    <w:basedOn w:val="Normal"/>
    <w:qFormat/>
    <w:pPr>
      <w:spacing w:before="100" w:beforeAutospacing="1"/>
      <w:jc w:val="center"/>
      <w:outlineLvl w:val="0"/>
    </w:pPr>
    <w:rPr>
      <w:rFonts w:ascii="Arial" w:hAnsi="Arial"/>
      <w:b/>
      <w:kern w:val="28"/>
      <w:sz w:val="36"/>
    </w:rPr>
  </w:style>
  <w:style w:type="paragraph" w:styleId="BlockText">
    <w:name w:val="Block Text"/>
    <w:basedOn w:val="Normal"/>
    <w:pPr>
      <w:ind w:left="1440" w:right="1440"/>
    </w:pPr>
  </w:style>
  <w:style w:type="paragraph" w:styleId="Caption">
    <w:name w:val="caption"/>
    <w:basedOn w:val="Normal"/>
    <w:next w:val="Normal"/>
    <w:qFormat/>
    <w:pPr>
      <w:keepNext/>
      <w:spacing w:before="120"/>
      <w:jc w:val="center"/>
    </w:pPr>
    <w:rPr>
      <w:b/>
      <w:sz w:val="18"/>
    </w:rPr>
  </w:style>
  <w:style w:type="paragraph" w:styleId="Closing">
    <w:name w:val="Closing"/>
    <w:basedOn w:val="Normal"/>
    <w:pPr>
      <w:ind w:left="4320"/>
    </w:pPr>
  </w:style>
  <w:style w:type="paragraph" w:styleId="CommentText">
    <w:name w:val="annotation text"/>
    <w:basedOn w:val="Normal"/>
    <w:semiHidden/>
  </w:style>
  <w:style w:type="paragraph" w:styleId="Date">
    <w:name w:val="Date"/>
    <w:basedOn w:val="Normal"/>
    <w:next w:val="Normal"/>
  </w:style>
  <w:style w:type="paragraph" w:styleId="DocumentMap">
    <w:name w:val="Document Map"/>
    <w:basedOn w:val="Normal"/>
    <w:semiHidden/>
    <w:pPr>
      <w:shd w:val="clear" w:color="auto" w:fill="000080"/>
    </w:pPr>
    <w:rPr>
      <w:rFonts w:ascii="Tahoma" w:hAnsi="Tahoma"/>
    </w:rPr>
  </w:style>
  <w:style w:type="paragraph" w:styleId="FootnoteText">
    <w:name w:val="footnote text"/>
    <w:basedOn w:val="Normal"/>
    <w:semiHidden/>
    <w:pPr>
      <w:tabs>
        <w:tab w:val="left" w:pos="360"/>
      </w:tabs>
    </w:p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rPr>
      <w:rFonts w:ascii="Arial" w:hAnsi="Arial"/>
      <w:b/>
    </w:rPr>
  </w:style>
  <w:style w:type="paragraph" w:styleId="List">
    <w:name w:val="List"/>
    <w:basedOn w:val="Normal"/>
    <w:pPr>
      <w:ind w:left="360" w:hanging="360"/>
    </w:pPr>
  </w:style>
  <w:style w:type="paragraph" w:styleId="List2">
    <w:name w:val="List 2"/>
    <w:basedOn w:val="Normal"/>
    <w:pPr>
      <w:ind w:left="720" w:hanging="360"/>
    </w:pPr>
  </w:style>
  <w:style w:type="paragraph" w:styleId="List3">
    <w:name w:val="List 3"/>
    <w:basedOn w:val="Normal"/>
    <w:pPr>
      <w:ind w:left="1080" w:hanging="360"/>
    </w:pPr>
  </w:style>
  <w:style w:type="paragraph" w:styleId="List4">
    <w:name w:val="List 4"/>
    <w:basedOn w:val="Normal"/>
    <w:pPr>
      <w:ind w:left="1440" w:hanging="360"/>
    </w:pPr>
  </w:style>
  <w:style w:type="paragraph" w:styleId="List5">
    <w:name w:val="List 5"/>
    <w:basedOn w:val="Normal"/>
    <w:pPr>
      <w:ind w:left="1800" w:hanging="360"/>
    </w:pPr>
  </w:style>
  <w:style w:type="paragraph" w:styleId="ListBullet">
    <w:name w:val="List Bullet"/>
    <w:basedOn w:val="Normal"/>
    <w:autoRedefine/>
    <w:pPr>
      <w:numPr>
        <w:numId w:val="11"/>
      </w:numPr>
    </w:pPr>
  </w:style>
  <w:style w:type="paragraph" w:styleId="ListBullet2">
    <w:name w:val="List Bullet 2"/>
    <w:basedOn w:val="Normal"/>
    <w:autoRedefine/>
    <w:pPr>
      <w:numPr>
        <w:numId w:val="12"/>
      </w:numPr>
    </w:pPr>
  </w:style>
  <w:style w:type="paragraph" w:styleId="ListBullet3">
    <w:name w:val="List Bullet 3"/>
    <w:basedOn w:val="Normal"/>
    <w:autoRedefine/>
    <w:pPr>
      <w:numPr>
        <w:numId w:val="13"/>
      </w:numPr>
    </w:pPr>
  </w:style>
  <w:style w:type="paragraph" w:styleId="ListBullet4">
    <w:name w:val="List Bullet 4"/>
    <w:basedOn w:val="Normal"/>
    <w:autoRedefine/>
    <w:pPr>
      <w:numPr>
        <w:numId w:val="14"/>
      </w:numPr>
    </w:pPr>
  </w:style>
  <w:style w:type="paragraph" w:styleId="ListBullet5">
    <w:name w:val="List Bullet 5"/>
    <w:basedOn w:val="Normal"/>
    <w:autoRedefine/>
    <w:pPr>
      <w:numPr>
        <w:numId w:val="15"/>
      </w:numPr>
    </w:pPr>
  </w:style>
  <w:style w:type="paragraph" w:styleId="ListContinue">
    <w:name w:val="List Continue"/>
    <w:basedOn w:val="Normal"/>
    <w:pPr>
      <w:ind w:left="360"/>
    </w:pPr>
  </w:style>
  <w:style w:type="paragraph" w:styleId="ListContinue2">
    <w:name w:val="List Continue 2"/>
    <w:basedOn w:val="Normal"/>
    <w:pPr>
      <w:ind w:left="720"/>
    </w:pPr>
  </w:style>
  <w:style w:type="paragraph" w:styleId="ListContinue3">
    <w:name w:val="List Continue 3"/>
    <w:basedOn w:val="Normal"/>
    <w:pPr>
      <w:ind w:left="1080"/>
    </w:pPr>
  </w:style>
  <w:style w:type="paragraph" w:styleId="ListContinue4">
    <w:name w:val="List Continue 4"/>
    <w:basedOn w:val="Normal"/>
    <w:pPr>
      <w:ind w:left="1440"/>
    </w:pPr>
  </w:style>
  <w:style w:type="paragraph" w:styleId="ListContinue5">
    <w:name w:val="List Continue 5"/>
    <w:basedOn w:val="Normal"/>
    <w:pPr>
      <w:ind w:left="1800"/>
    </w:pPr>
  </w:style>
  <w:style w:type="paragraph" w:styleId="ListNumber">
    <w:name w:val="List Number"/>
    <w:basedOn w:val="Normal"/>
    <w:pPr>
      <w:numPr>
        <w:numId w:val="16"/>
      </w:numPr>
    </w:pPr>
  </w:style>
  <w:style w:type="paragraph" w:styleId="ListNumber2">
    <w:name w:val="List Number 2"/>
    <w:basedOn w:val="Normal"/>
    <w:pPr>
      <w:numPr>
        <w:numId w:val="17"/>
      </w:numPr>
    </w:pPr>
  </w:style>
  <w:style w:type="paragraph" w:styleId="ListNumber3">
    <w:name w:val="List Number 3"/>
    <w:basedOn w:val="Normal"/>
    <w:pPr>
      <w:numPr>
        <w:numId w:val="18"/>
      </w:numPr>
    </w:pPr>
  </w:style>
  <w:style w:type="paragraph" w:styleId="ListNumber4">
    <w:name w:val="List Number 4"/>
    <w:basedOn w:val="Normal"/>
    <w:pPr>
      <w:numPr>
        <w:numId w:val="19"/>
      </w:numPr>
    </w:pPr>
  </w:style>
  <w:style w:type="paragraph" w:styleId="ListNumber5">
    <w:name w:val="List Number 5"/>
    <w:basedOn w:val="Normal"/>
    <w:pPr>
      <w:numPr>
        <w:numId w:val="20"/>
      </w:numPr>
    </w:pPr>
  </w:style>
  <w:style w:type="paragraph" w:styleId="MacroText">
    <w:name w:val="macro"/>
    <w:semiHidden/>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lang w:val="en-US" w:eastAsia="en-US"/>
    </w:rPr>
  </w:style>
  <w:style w:type="paragraph" w:styleId="MessageHeader">
    <w:name w:val="Message Header"/>
    <w:basedOn w:val="Normal"/>
    <w:pPr>
      <w:pBdr>
        <w:top w:val="single" w:sz="6" w:space="1" w:color="auto"/>
        <w:left w:val="single" w:sz="6" w:space="1" w:color="auto"/>
        <w:bottom w:val="single" w:sz="6" w:space="1" w:color="auto"/>
        <w:right w:val="single" w:sz="6" w:space="1" w:color="auto"/>
      </w:pBdr>
      <w:shd w:val="pct20" w:color="auto" w:fill="auto"/>
      <w:ind w:left="1080" w:hanging="1080"/>
    </w:pPr>
    <w:rPr>
      <w:rFonts w:ascii="Arial" w:hAnsi="Arial"/>
    </w:rPr>
  </w:style>
  <w:style w:type="paragraph" w:styleId="NormalWeb">
    <w:name w:val="Normal (Web)"/>
    <w:basedOn w:val="Normal"/>
  </w:style>
  <w:style w:type="paragraph" w:styleId="NormalIndent">
    <w:name w:val="Normal Indent"/>
    <w:basedOn w:val="Normal"/>
    <w:pPr>
      <w:ind w:left="720"/>
    </w:pPr>
  </w:style>
  <w:style w:type="paragraph" w:styleId="NoteHeading">
    <w:name w:val="Note Heading"/>
    <w:basedOn w:val="Normal"/>
    <w:next w:val="Normal"/>
  </w:style>
  <w:style w:type="paragraph" w:styleId="PlainText">
    <w:name w:val="Plain Text"/>
    <w:basedOn w:val="Normal"/>
    <w:rPr>
      <w:rFonts w:ascii="Courier New" w:hAnsi="Courier New"/>
    </w:rPr>
  </w:style>
  <w:style w:type="paragraph" w:styleId="Salutation">
    <w:name w:val="Salutation"/>
    <w:basedOn w:val="Normal"/>
    <w:next w:val="Normal"/>
  </w:style>
  <w:style w:type="paragraph" w:styleId="Signature">
    <w:name w:val="Signature"/>
    <w:basedOn w:val="Normal"/>
    <w:pPr>
      <w:ind w:left="4320"/>
    </w:pPr>
  </w:style>
  <w:style w:type="paragraph" w:styleId="Subtitle">
    <w:name w:val="Subtitle"/>
    <w:basedOn w:val="Normal"/>
    <w:qFormat/>
    <w:pPr>
      <w:spacing w:after="60"/>
      <w:jc w:val="center"/>
      <w:outlineLvl w:val="1"/>
    </w:pPr>
    <w:rPr>
      <w:rFonts w:ascii="Arial" w:hAnsi="Arial"/>
    </w:rPr>
  </w:style>
  <w:style w:type="paragraph" w:styleId="TableofAuthorities">
    <w:name w:val="table of authorities"/>
    <w:basedOn w:val="Normal"/>
    <w:next w:val="Normal"/>
    <w:semiHidden/>
    <w:pPr>
      <w:ind w:left="240" w:hanging="240"/>
    </w:pPr>
  </w:style>
  <w:style w:type="paragraph" w:styleId="TableofFigures">
    <w:name w:val="table of figures"/>
    <w:basedOn w:val="Normal"/>
    <w:next w:val="Normal"/>
    <w:semiHidden/>
    <w:pPr>
      <w:ind w:left="480" w:hanging="480"/>
    </w:pPr>
  </w:style>
  <w:style w:type="paragraph" w:styleId="TOAHeading">
    <w:name w:val="toa heading"/>
    <w:basedOn w:val="Normal"/>
    <w:next w:val="Normal"/>
    <w:semiHidden/>
    <w:pPr>
      <w:spacing w:before="120"/>
    </w:pPr>
    <w:rPr>
      <w:rFonts w:ascii="Arial" w:hAnsi="Arial"/>
      <w:b/>
    </w:rPr>
  </w:style>
  <w:style w:type="paragraph" w:styleId="TOC1">
    <w:name w:val="toc 1"/>
    <w:basedOn w:val="Normal"/>
    <w:next w:val="Normal"/>
    <w:autoRedefine/>
    <w:semiHidden/>
  </w:style>
  <w:style w:type="paragraph" w:styleId="TOC2">
    <w:name w:val="toc 2"/>
    <w:basedOn w:val="Normal"/>
    <w:next w:val="Normal"/>
    <w:autoRedefine/>
    <w:semiHidden/>
    <w:pPr>
      <w:ind w:left="240"/>
    </w:pPr>
  </w:style>
  <w:style w:type="paragraph" w:styleId="TOC3">
    <w:name w:val="toc 3"/>
    <w:basedOn w:val="Normal"/>
    <w:next w:val="Normal"/>
    <w:autoRedefine/>
    <w:semiHidden/>
    <w:pPr>
      <w:ind w:left="480"/>
    </w:pPr>
  </w:style>
  <w:style w:type="paragraph" w:styleId="TOC4">
    <w:name w:val="toc 4"/>
    <w:basedOn w:val="Normal"/>
    <w:next w:val="Normal"/>
    <w:autoRedefine/>
    <w:semiHidden/>
    <w:pPr>
      <w:ind w:left="720"/>
    </w:pPr>
  </w:style>
  <w:style w:type="paragraph" w:styleId="TOC5">
    <w:name w:val="toc 5"/>
    <w:basedOn w:val="Normal"/>
    <w:next w:val="Normal"/>
    <w:autoRedefine/>
    <w:semiHidden/>
    <w:pPr>
      <w:ind w:left="960"/>
    </w:pPr>
  </w:style>
  <w:style w:type="paragraph" w:styleId="TOC6">
    <w:name w:val="toc 6"/>
    <w:basedOn w:val="Normal"/>
    <w:next w:val="Normal"/>
    <w:autoRedefine/>
    <w:semiHidden/>
    <w:pPr>
      <w:ind w:left="1200"/>
    </w:pPr>
  </w:style>
  <w:style w:type="paragraph" w:styleId="TOC7">
    <w:name w:val="toc 7"/>
    <w:basedOn w:val="Normal"/>
    <w:next w:val="Normal"/>
    <w:autoRedefine/>
    <w:semiHidden/>
    <w:pPr>
      <w:ind w:left="1440"/>
    </w:pPr>
  </w:style>
  <w:style w:type="paragraph" w:styleId="TOC8">
    <w:name w:val="toc 8"/>
    <w:basedOn w:val="Normal"/>
    <w:next w:val="Normal"/>
    <w:autoRedefine/>
    <w:semiHidden/>
    <w:pPr>
      <w:ind w:left="1680"/>
    </w:pPr>
  </w:style>
  <w:style w:type="paragraph" w:styleId="TOC9">
    <w:name w:val="toc 9"/>
    <w:basedOn w:val="Normal"/>
    <w:next w:val="Normal"/>
    <w:autoRedefine/>
    <w:semiHidden/>
    <w:pPr>
      <w:ind w:left="1920"/>
    </w:pPr>
  </w:style>
  <w:style w:type="character" w:styleId="FootnoteReference">
    <w:name w:val="footnote reference"/>
    <w:semiHidden/>
    <w:rPr>
      <w:vertAlign w:val="superscript"/>
    </w:rPr>
  </w:style>
  <w:style w:type="paragraph" w:customStyle="1" w:styleId="Bullet">
    <w:name w:val="Bullet"/>
    <w:basedOn w:val="Normal"/>
    <w:pPr>
      <w:numPr>
        <w:numId w:val="31"/>
      </w:numPr>
      <w:tabs>
        <w:tab w:val="clear" w:pos="720"/>
        <w:tab w:val="left" w:pos="180"/>
      </w:tabs>
      <w:overflowPunct w:val="0"/>
      <w:autoSpaceDE w:val="0"/>
      <w:autoSpaceDN w:val="0"/>
      <w:adjustRightInd w:val="0"/>
      <w:spacing w:after="80"/>
      <w:ind w:left="180" w:hanging="180"/>
      <w:textAlignment w:val="baseline"/>
    </w:pPr>
  </w:style>
  <w:style w:type="paragraph" w:customStyle="1" w:styleId="Paper-Title">
    <w:name w:val="Paper-Title"/>
    <w:basedOn w:val="Normal"/>
    <w:pPr>
      <w:overflowPunct w:val="0"/>
      <w:autoSpaceDE w:val="0"/>
      <w:autoSpaceDN w:val="0"/>
      <w:adjustRightInd w:val="0"/>
      <w:jc w:val="center"/>
      <w:textAlignment w:val="baseline"/>
    </w:pPr>
    <w:rPr>
      <w:rFonts w:ascii="Helvetica" w:hAnsi="Helvetica"/>
      <w:b/>
      <w:sz w:val="36"/>
    </w:rPr>
  </w:style>
  <w:style w:type="paragraph" w:customStyle="1" w:styleId="References">
    <w:name w:val="References"/>
    <w:basedOn w:val="Normal"/>
    <w:pPr>
      <w:overflowPunct w:val="0"/>
      <w:autoSpaceDE w:val="0"/>
      <w:autoSpaceDN w:val="0"/>
      <w:adjustRightInd w:val="0"/>
      <w:spacing w:after="80"/>
      <w:ind w:left="270" w:hanging="270"/>
      <w:textAlignment w:val="baseline"/>
    </w:pPr>
  </w:style>
  <w:style w:type="character" w:styleId="CommentReference">
    <w:name w:val="annotation reference"/>
    <w:semiHidden/>
    <w:rPr>
      <w:sz w:val="16"/>
    </w:rPr>
  </w:style>
  <w:style w:type="paragraph" w:customStyle="1" w:styleId="Abstract">
    <w:name w:val="Abstract"/>
    <w:basedOn w:val="Heading1"/>
    <w:pPr>
      <w:spacing w:before="40"/>
      <w:outlineLvl w:val="9"/>
    </w:pPr>
    <w:rPr>
      <w:rFonts w:ascii="Times New Roman" w:hAnsi="Times New Roman"/>
      <w:kern w:val="28"/>
      <w:sz w:val="24"/>
    </w:rPr>
  </w:style>
  <w:style w:type="character" w:styleId="Hyperlink">
    <w:name w:val="Hyperlink"/>
    <w:rPr>
      <w:color w:val="0000FF"/>
      <w:u w:val="single"/>
    </w:rPr>
  </w:style>
  <w:style w:type="paragraph" w:customStyle="1" w:styleId="Affiliation">
    <w:name w:val="Affiliation"/>
    <w:basedOn w:val="Author"/>
    <w:rPr>
      <w:b w:val="0"/>
    </w:rPr>
  </w:style>
  <w:style w:type="paragraph" w:customStyle="1" w:styleId="Figure">
    <w:name w:val="Figure"/>
    <w:basedOn w:val="Normal"/>
    <w:pPr>
      <w:spacing w:after="0"/>
    </w:pPr>
  </w:style>
  <w:style w:type="paragraph" w:customStyle="1" w:styleId="Copyright">
    <w:name w:val="Copyright"/>
    <w:basedOn w:val="Normal"/>
    <w:pPr>
      <w:framePr w:w="4680" w:h="1977" w:hRule="exact" w:hSpace="187" w:wrap="auto" w:vAnchor="page" w:hAnchor="page" w:x="1155" w:y="12605" w:anchorLock="1"/>
      <w:spacing w:after="0"/>
    </w:pPr>
    <w:rPr>
      <w:sz w:val="16"/>
    </w:rPr>
  </w:style>
  <w:style w:type="paragraph" w:customStyle="1" w:styleId="cell">
    <w:name w:val="cell"/>
    <w:basedOn w:val="Normal"/>
    <w:pPr>
      <w:keepNext/>
      <w:keepLines/>
      <w:jc w:val="center"/>
    </w:pPr>
    <w:rPr>
      <w:b/>
    </w:rPr>
  </w:style>
  <w:style w:type="character" w:customStyle="1" w:styleId="v8n000000">
    <w:name w:val="v8n000000"/>
    <w:basedOn w:val="DefaultParagraphFont"/>
  </w:style>
  <w:style w:type="paragraph" w:customStyle="1" w:styleId="TableText">
    <w:name w:val="Table Text"/>
    <w:basedOn w:val="Normal"/>
    <w:pPr>
      <w:keepLines/>
      <w:spacing w:before="40" w:after="40"/>
      <w:jc w:val="left"/>
    </w:pPr>
  </w:style>
  <w:style w:type="character" w:styleId="FollowedHyperlink">
    <w:name w:val="FollowedHyperlink"/>
    <w:rPr>
      <w:color w:val="800080"/>
      <w:u w:val="single"/>
    </w:rPr>
  </w:style>
  <w:style w:type="paragraph" w:styleId="CommentSubject">
    <w:name w:val="annotation subject"/>
    <w:basedOn w:val="CommentText"/>
    <w:next w:val="CommentText"/>
    <w:semiHidden/>
    <w:rsid w:val="006D66A4"/>
    <w:rPr>
      <w:b/>
      <w:bCs/>
    </w:rPr>
  </w:style>
  <w:style w:type="paragraph" w:styleId="BalloonText">
    <w:name w:val="Balloon Text"/>
    <w:basedOn w:val="Normal"/>
    <w:semiHidden/>
    <w:rsid w:val="006D66A4"/>
    <w:rPr>
      <w:rFonts w:ascii="Tahoma" w:hAnsi="Tahoma" w:cs="Tahoma"/>
      <w:sz w:val="16"/>
      <w:szCs w:val="16"/>
    </w:rPr>
  </w:style>
  <w:style w:type="character" w:customStyle="1" w:styleId="q">
    <w:name w:val="q"/>
    <w:basedOn w:val="DefaultParagraphFont"/>
    <w:rsid w:val="00F01986"/>
  </w:style>
  <w:style w:type="paragraph" w:styleId="ListParagraph">
    <w:name w:val="List Paragraph"/>
    <w:basedOn w:val="Normal"/>
    <w:uiPriority w:val="34"/>
    <w:qFormat/>
    <w:rsid w:val="005D4910"/>
    <w:pPr>
      <w:spacing w:after="200" w:line="276" w:lineRule="auto"/>
      <w:ind w:left="720"/>
      <w:contextualSpacing/>
      <w:jc w:val="left"/>
    </w:pPr>
    <w:rPr>
      <w:rFonts w:ascii="Calibri" w:eastAsia="Calibri" w:hAnsi="Calibri"/>
      <w:sz w:val="22"/>
      <w:szCs w:val="22"/>
      <w:lang w:val="en-CA"/>
    </w:rPr>
  </w:style>
  <w:style w:type="character" w:customStyle="1" w:styleId="Heading1Char">
    <w:name w:val="Heading 1 Char"/>
    <w:basedOn w:val="DefaultParagraphFont"/>
    <w:link w:val="Heading1"/>
    <w:uiPriority w:val="9"/>
    <w:rsid w:val="00DA134C"/>
    <w:rPr>
      <w:rFonts w:ascii="Arial" w:eastAsia="Times New Roman" w:hAnsi="Arial"/>
      <w:b/>
      <w:caps/>
      <w:kern w:val="32"/>
      <w:sz w:val="18"/>
      <w:lang w:val="en-US" w:eastAsia="en-US"/>
    </w:rPr>
  </w:style>
  <w:style w:type="paragraph" w:styleId="Bibliography">
    <w:name w:val="Bibliography"/>
    <w:basedOn w:val="Normal"/>
    <w:next w:val="Normal"/>
    <w:uiPriority w:val="37"/>
    <w:unhideWhenUsed/>
    <w:rsid w:val="00DA134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23380183">
      <w:bodyDiv w:val="1"/>
      <w:marLeft w:val="0"/>
      <w:marRight w:val="0"/>
      <w:marTop w:val="0"/>
      <w:marBottom w:val="0"/>
      <w:divBdr>
        <w:top w:val="none" w:sz="0" w:space="0" w:color="auto"/>
        <w:left w:val="none" w:sz="0" w:space="0" w:color="auto"/>
        <w:bottom w:val="none" w:sz="0" w:space="0" w:color="auto"/>
        <w:right w:val="none" w:sz="0" w:space="0" w:color="auto"/>
      </w:divBdr>
      <w:divsChild>
        <w:div w:id="693533682">
          <w:marLeft w:val="0"/>
          <w:marRight w:val="0"/>
          <w:marTop w:val="0"/>
          <w:marBottom w:val="0"/>
          <w:divBdr>
            <w:top w:val="none" w:sz="0" w:space="0" w:color="auto"/>
            <w:left w:val="none" w:sz="0" w:space="0" w:color="auto"/>
            <w:bottom w:val="none" w:sz="0" w:space="0" w:color="auto"/>
            <w:right w:val="none" w:sz="0" w:space="0" w:color="auto"/>
          </w:divBdr>
        </w:div>
        <w:div w:id="1282300762">
          <w:marLeft w:val="0"/>
          <w:marRight w:val="0"/>
          <w:marTop w:val="0"/>
          <w:marBottom w:val="0"/>
          <w:divBdr>
            <w:top w:val="none" w:sz="0" w:space="0" w:color="auto"/>
            <w:left w:val="none" w:sz="0" w:space="0" w:color="auto"/>
            <w:bottom w:val="none" w:sz="0" w:space="0" w:color="auto"/>
            <w:right w:val="none" w:sz="0" w:space="0" w:color="auto"/>
          </w:divBdr>
        </w:div>
        <w:div w:id="176961607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_Reference.XSL" StyleName="IEEE - Reference Order">
  <b:Source>
    <b:Tag>BSh96</b:Tag>
    <b:SourceType>Report</b:SourceType>
    <b:Guid>{533E587C-60BB-4FC9-9F10-F43A5C1DA762}</b:Guid>
    <b:Title>Dynamic Queries for Visual Information Seeking</b:Title>
    <b:Year>1994</b:Year>
    <b:ConferenceName>IEEE Symposium on Visual Languages</b:ConferenceName>
    <b:Author>
      <b:Author>
        <b:NameList>
          <b:Person>
            <b:Last>B.</b:Last>
            <b:First>Shneiderman</b:First>
          </b:Person>
        </b:NameList>
      </b:Author>
    </b:Author>
    <b:City>Maryland</b:City>
    <b:Publisher>IEEE Computer Society</b:Publisher>
    <b:RefOrder>1</b:RefOrder>
  </b:Source>
  <b:Source>
    <b:Tag>Ahl94</b:Tag>
    <b:SourceType>ConferenceProceedings</b:SourceType>
    <b:Guid>{51C62F80-C100-473A-96FA-20671CAEF2A4}</b:Guid>
    <b:Title>The Alphaslider: A Compact and Rapid Selector</b:Title>
    <b:Year>1994</b:Year>
    <b:City>Boston</b:City>
    <b:Author>
      <b:Author>
        <b:NameList>
          <b:Person>
            <b:Last>Ahlberg</b:Last>
            <b:First>Christopher</b:First>
          </b:Person>
          <b:Person>
            <b:Last>Shneiderman</b:Last>
            <b:First>Ben</b:First>
          </b:Person>
        </b:NameList>
      </b:Author>
    </b:Author>
    <b:ConferenceName>Human Factors in Computing Systems</b:ConferenceName>
    <b:Pages>365-371</b:Pages>
    <b:RefOrder>2</b:RefOrder>
  </b:Source>
  <b:Source>
    <b:Tag>Wil07</b:Tag>
    <b:SourceType>JournalArticle</b:SourceType>
    <b:Guid>{7C0CF1DD-1836-4523-A296-2B77CACDBAA6}</b:Guid>
    <b:Author>
      <b:Author>
        <b:NameList>
          <b:Person>
            <b:Last>Willett</b:Last>
            <b:First>Wesley</b:First>
          </b:Person>
          <b:Person>
            <b:Last>Heer</b:Last>
            <b:First>Jeffrey</b:First>
          </b:Person>
          <b:Person>
            <b:Last>Agrawala</b:Last>
            <b:First>Maneesh</b:First>
          </b:Person>
        </b:NameList>
      </b:Author>
    </b:Author>
    <b:Title>Scented Widgets: Improving Navigation Cues with Embedded Visualizations</b:Title>
    <b:Pages>1129-1136</b:Pages>
    <b:Year>2007</b:Year>
    <b:JournalName>IEEE Transactions on Visualization and Computer Graphics</b:JournalName>
    <b:Month>November</b:Month>
    <b:Volume>13</b:Volume>
    <b:Issue>6</b:Issue>
    <b:RefOrder>3</b:RefOrder>
  </b:Source>
</b:Sources>
</file>

<file path=customXml/itemProps1.xml><?xml version="1.0" encoding="utf-8"?>
<ds:datastoreItem xmlns:ds="http://schemas.openxmlformats.org/officeDocument/2006/customXml" ds:itemID="{4DB19166-6455-4736-98FE-053322F2BC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1046</TotalTime>
  <Pages>3</Pages>
  <Words>1603</Words>
  <Characters>9141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SIGCHI Conference Paper Format</vt:lpstr>
    </vt:vector>
  </TitlesOfParts>
  <Company>ACM</Company>
  <LinksUpToDate>false</LinksUpToDate>
  <CharactersWithSpaces>10723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SIGCHI Conference Paper Format</dc:title>
  <dc:creator>nikon</dc:creator>
  <cp:keywords>Guides, instructions, Author's kit, Conference Publications</cp:keywords>
  <dc:description>Address_x000d_Title_x000d_Author’s name_x000d_Affiliation_x000d_Abstract</dc:description>
  <cp:lastModifiedBy>paymahn</cp:lastModifiedBy>
  <cp:revision>25</cp:revision>
  <cp:lastPrinted>2012-07-23T22:31:00Z</cp:lastPrinted>
  <dcterms:created xsi:type="dcterms:W3CDTF">2012-07-13T16:25:00Z</dcterms:created>
  <dcterms:modified xsi:type="dcterms:W3CDTF">2012-07-23T22:35:00Z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ReviewHeaderText">
    <vt:lpwstr>For review only – do not cite or distribute</vt:lpwstr>
  </property>
  <property fmtid="{D5CDD505-2E9C-101B-9397-08002B2CF9AE}" pid="3" name="PublishHeaderText">
    <vt:lpwstr> </vt:lpwstr>
  </property>
</Properties>
</file>